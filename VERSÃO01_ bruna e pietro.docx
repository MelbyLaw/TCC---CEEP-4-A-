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COLÉGIO </w:t>
      </w:r>
      <w:r>
        <w:rPr>
          <w:rFonts w:ascii="Arial" w:hAnsi="Arial" w:cs="Arial" w:eastAsia="Arial"/>
          <w:b/>
          <w:color w:val="auto"/>
          <w:spacing w:val="0"/>
          <w:position w:val="0"/>
          <w:sz w:val="24"/>
          <w:shd w:fill="auto" w:val="clear"/>
        </w:rPr>
        <w:t xml:space="preserve">ESTADUAL</w:t>
      </w:r>
      <w:r>
        <w:rPr>
          <w:rFonts w:ascii="Arial" w:hAnsi="Arial" w:cs="Arial" w:eastAsia="Arial"/>
          <w:b/>
          <w:color w:val="000000"/>
          <w:spacing w:val="0"/>
          <w:position w:val="0"/>
          <w:sz w:val="24"/>
          <w:shd w:fill="auto" w:val="clear"/>
        </w:rPr>
        <w:t xml:space="preserve"> DE EDUCAÇÃO PROFISSIONAL</w:t>
      </w:r>
    </w:p>
    <w:p>
      <w:pPr>
        <w:spacing w:before="0" w:after="0" w:line="36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 PEDRO BOARETTO NETO </w:t>
      </w:r>
    </w:p>
    <w:p>
      <w:pPr>
        <w:tabs>
          <w:tab w:val="center" w:pos="4536" w:leader="none"/>
          <w:tab w:val="left" w:pos="6780" w:leader="none"/>
        </w:tabs>
        <w:spacing w:before="0" w:after="0" w:line="30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ab/>
      </w:r>
      <w:r>
        <w:rPr>
          <w:rFonts w:ascii="Arial" w:hAnsi="Arial" w:cs="Arial" w:eastAsia="Arial"/>
          <w:b/>
          <w:color w:val="000000"/>
          <w:spacing w:val="0"/>
          <w:position w:val="0"/>
          <w:sz w:val="22"/>
          <w:shd w:fill="auto" w:val="clear"/>
        </w:rPr>
        <w:t xml:space="preserve">CURSO TÉCNICO EM INFORMÁTICA</w:t>
      </w: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BRUNA GABRIELLY COUTO</w:t>
      </w:r>
    </w:p>
    <w:p>
      <w:pPr>
        <w:spacing w:before="0" w:after="0" w:line="480"/>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PIETRO ANTHONIO PESCADOR KOSAN</w:t>
      </w: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ASTORA</w:t>
      </w: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300"/>
        <w:ind w:right="0" w:left="0" w:firstLine="0"/>
        <w:jc w:val="center"/>
        <w:rPr>
          <w:rFonts w:ascii="Arial" w:hAnsi="Arial" w:cs="Arial" w:eastAsia="Arial"/>
          <w:b/>
          <w:color w:val="000000"/>
          <w:spacing w:val="0"/>
          <w:position w:val="0"/>
          <w:sz w:val="24"/>
          <w:shd w:fill="auto" w:val="clear"/>
        </w:rPr>
      </w:pPr>
    </w:p>
    <w:p>
      <w:pPr>
        <w:spacing w:before="0" w:after="0" w:line="300"/>
        <w:ind w:right="0" w:left="0" w:firstLine="0"/>
        <w:jc w:val="center"/>
        <w:rPr>
          <w:rFonts w:ascii="Arial" w:hAnsi="Arial" w:cs="Arial" w:eastAsia="Arial"/>
          <w:b/>
          <w:color w:val="000000"/>
          <w:spacing w:val="0"/>
          <w:position w:val="0"/>
          <w:sz w:val="24"/>
          <w:shd w:fill="auto" w:val="clear"/>
        </w:rPr>
      </w:pPr>
    </w:p>
    <w:p>
      <w:pPr>
        <w:spacing w:before="0" w:after="0" w:line="30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CASCAVEL - PR</w:t>
      </w:r>
    </w:p>
    <w:p>
      <w:pPr>
        <w:spacing w:before="0" w:after="0" w:line="300"/>
        <w:ind w:right="0" w:left="0" w:firstLine="0"/>
        <w:jc w:val="center"/>
        <w:rPr>
          <w:rFonts w:ascii="Arial" w:hAnsi="Arial" w:cs="Arial" w:eastAsia="Arial"/>
          <w:b/>
          <w:color w:val="auto"/>
          <w:spacing w:val="0"/>
          <w:position w:val="0"/>
          <w:sz w:val="24"/>
          <w:shd w:fill="auto" w:val="clear"/>
        </w:rPr>
      </w:pPr>
      <w:r>
        <w:rPr>
          <w:rFonts w:ascii="Arial" w:hAnsi="Arial" w:cs="Arial" w:eastAsia="Arial"/>
          <w:b/>
          <w:color w:val="000000"/>
          <w:spacing w:val="0"/>
          <w:position w:val="0"/>
          <w:sz w:val="24"/>
          <w:shd w:fill="auto" w:val="clear"/>
        </w:rPr>
        <w:t xml:space="preserve">202</w:t>
      </w:r>
      <w:r>
        <w:rPr>
          <w:rFonts w:ascii="Arial" w:hAnsi="Arial" w:cs="Arial" w:eastAsia="Arial"/>
          <w:b/>
          <w:color w:val="auto"/>
          <w:spacing w:val="0"/>
          <w:position w:val="0"/>
          <w:sz w:val="24"/>
          <w:shd w:fill="auto" w:val="clear"/>
        </w:rPr>
        <w:t xml:space="preserve">3</w:t>
      </w:r>
    </w:p>
    <w:p>
      <w:pPr>
        <w:spacing w:before="0" w:after="0" w:line="480"/>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BRUNA GABRIELLY COUTO</w:t>
      </w:r>
    </w:p>
    <w:p>
      <w:pPr>
        <w:spacing w:before="0" w:after="0" w:line="480"/>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PIETRO ANTHONIO PESCADOR KOSAN</w:t>
      </w: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ASTORA</w:t>
      </w: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color w:val="auto"/>
          <w:spacing w:val="0"/>
          <w:position w:val="0"/>
          <w:sz w:val="24"/>
          <w:shd w:fill="auto" w:val="clear"/>
        </w:rPr>
      </w:pPr>
    </w:p>
    <w:p>
      <w:pPr>
        <w:spacing w:before="0" w:after="0" w:line="480"/>
        <w:ind w:right="0" w:left="0" w:firstLine="709"/>
        <w:jc w:val="both"/>
        <w:rPr>
          <w:rFonts w:ascii="Arial" w:hAnsi="Arial" w:cs="Arial" w:eastAsia="Arial"/>
          <w:color w:val="auto"/>
          <w:spacing w:val="0"/>
          <w:position w:val="0"/>
          <w:sz w:val="24"/>
          <w:shd w:fill="auto" w:val="clear"/>
        </w:rPr>
      </w:pPr>
    </w:p>
    <w:p>
      <w:pPr>
        <w:spacing w:before="0" w:after="0" w:line="240"/>
        <w:ind w:right="0" w:left="456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Projeto de Desenvolvimento de Software do Curso Técnico em Informática do Colégio Estadual de Educação Profissional Pedro Boaretto Neto </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Cascavel, Paran</w:t>
      </w:r>
      <w:r>
        <w:rPr>
          <w:rFonts w:ascii="Arial" w:hAnsi="Arial" w:cs="Arial" w:eastAsia="Arial"/>
          <w:color w:val="000000"/>
          <w:spacing w:val="0"/>
          <w:position w:val="0"/>
          <w:sz w:val="24"/>
          <w:shd w:fill="auto" w:val="clear"/>
        </w:rPr>
        <w:t xml:space="preserve">á.</w:t>
      </w:r>
    </w:p>
    <w:p>
      <w:pPr>
        <w:spacing w:before="0" w:after="0" w:line="240"/>
        <w:ind w:right="0" w:left="4560" w:firstLine="0"/>
        <w:jc w:val="both"/>
        <w:rPr>
          <w:rFonts w:ascii="Arial" w:hAnsi="Arial" w:cs="Arial" w:eastAsia="Arial"/>
          <w:color w:val="000000"/>
          <w:spacing w:val="0"/>
          <w:position w:val="0"/>
          <w:sz w:val="24"/>
          <w:shd w:fill="auto" w:val="clear"/>
        </w:rPr>
      </w:pPr>
    </w:p>
    <w:p>
      <w:pPr>
        <w:spacing w:before="0" w:after="0" w:line="240"/>
        <w:ind w:right="0" w:left="4560" w:firstLine="0"/>
        <w:jc w:val="righ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Orientadores: Profª Aparecida S.Ferreira</w:t>
      </w:r>
    </w:p>
    <w:p>
      <w:pPr>
        <w:spacing w:before="0" w:after="0" w:line="240"/>
        <w:ind w:right="0" w:left="5672"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Prof. Reinaldo C. da Silva</w:t>
      </w:r>
      <w:r>
        <w:rPr>
          <w:rFonts w:ascii="Arial" w:hAnsi="Arial" w:cs="Arial" w:eastAsia="Arial"/>
          <w:color w:val="auto"/>
          <w:spacing w:val="0"/>
          <w:position w:val="0"/>
          <w:sz w:val="24"/>
          <w:shd w:fill="auto" w:val="clear"/>
          <w:vertAlign w:val="superscript"/>
        </w:rPr>
        <w:t xml:space="preserve">2</w:t>
      </w:r>
    </w:p>
    <w:p>
      <w:pPr>
        <w:spacing w:before="0" w:after="0" w:line="480"/>
        <w:ind w:right="0" w:left="0" w:firstLine="709"/>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tab/>
        <w:tab/>
        <w:tab/>
        <w:tab/>
        <w:tab/>
        <w:tab/>
        <w:tab/>
        <w:t xml:space="preserve">Prof. Célia K.Cabral</w:t>
      </w:r>
      <w:r>
        <w:rPr>
          <w:rFonts w:ascii="Arial" w:hAnsi="Arial" w:cs="Arial" w:eastAsia="Arial"/>
          <w:color w:val="auto"/>
          <w:spacing w:val="0"/>
          <w:position w:val="0"/>
          <w:sz w:val="24"/>
          <w:shd w:fill="auto" w:val="clear"/>
          <w:vertAlign w:val="superscript"/>
        </w:rPr>
        <w:t xml:space="preserve">3</w:t>
      </w:r>
    </w:p>
    <w:p>
      <w:pPr>
        <w:spacing w:before="0" w:after="0" w:line="480"/>
        <w:ind w:right="0" w:left="0" w:firstLine="709"/>
        <w:jc w:val="both"/>
        <w:rPr>
          <w:rFonts w:ascii="Arial" w:hAnsi="Arial" w:cs="Arial" w:eastAsia="Arial"/>
          <w:color w:val="auto"/>
          <w:spacing w:val="0"/>
          <w:position w:val="0"/>
          <w:sz w:val="24"/>
          <w:shd w:fill="auto" w:val="clear"/>
        </w:rPr>
      </w:pPr>
    </w:p>
    <w:p>
      <w:pPr>
        <w:spacing w:before="0" w:after="0" w:line="300"/>
        <w:ind w:right="0" w:left="0" w:firstLine="0"/>
        <w:jc w:val="both"/>
        <w:rPr>
          <w:rFonts w:ascii="Arial" w:hAnsi="Arial" w:cs="Arial" w:eastAsia="Arial"/>
          <w:b/>
          <w:color w:val="000000"/>
          <w:spacing w:val="0"/>
          <w:position w:val="0"/>
          <w:sz w:val="24"/>
          <w:shd w:fill="auto" w:val="clear"/>
        </w:rPr>
      </w:pPr>
    </w:p>
    <w:p>
      <w:pPr>
        <w:spacing w:before="0" w:after="0" w:line="30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CASCAVEL - PR</w:t>
      </w:r>
    </w:p>
    <w:p>
      <w:pPr>
        <w:spacing w:before="0" w:after="0" w:line="30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2023</w:t>
      </w:r>
    </w:p>
    <w:p>
      <w:pPr>
        <w:spacing w:before="0" w:after="0" w:line="480"/>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BRUNA GABRIELLY COUTO</w:t>
      </w:r>
    </w:p>
    <w:p>
      <w:pPr>
        <w:spacing w:before="0" w:after="0" w:line="480"/>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PIETRO ANTHONIO PESCADOR KOSAN</w:t>
      </w: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4"/>
          <w:shd w:fill="auto" w:val="clear"/>
        </w:rPr>
      </w:pPr>
    </w:p>
    <w:p>
      <w:pPr>
        <w:spacing w:before="0" w:after="0" w:line="480"/>
        <w:ind w:right="0" w:left="0" w:firstLine="709"/>
        <w:jc w:val="center"/>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ASTORA</w:t>
      </w:r>
    </w:p>
    <w:p>
      <w:pPr>
        <w:spacing w:before="0" w:after="0" w:line="480"/>
        <w:ind w:right="0" w:left="0" w:firstLine="709"/>
        <w:jc w:val="center"/>
        <w:rPr>
          <w:rFonts w:ascii="Arial" w:hAnsi="Arial" w:cs="Arial" w:eastAsia="Arial"/>
          <w:b/>
          <w:color w:val="auto"/>
          <w:spacing w:val="0"/>
          <w:position w:val="0"/>
          <w:sz w:val="24"/>
          <w:shd w:fill="auto" w:val="clear"/>
        </w:rPr>
      </w:pPr>
    </w:p>
    <w:p>
      <w:pPr>
        <w:spacing w:before="0" w:after="0" w:line="360"/>
        <w:ind w:right="0" w:left="0" w:firstLine="0"/>
        <w:jc w:val="center"/>
        <w:rPr>
          <w:rFonts w:ascii="Arial" w:hAnsi="Arial" w:cs="Arial" w:eastAsia="Arial"/>
          <w:color w:val="000000"/>
          <w:spacing w:val="0"/>
          <w:position w:val="0"/>
          <w:sz w:val="24"/>
          <w:shd w:fill="auto" w:val="clear"/>
        </w:rPr>
      </w:pPr>
    </w:p>
    <w:p>
      <w:pPr>
        <w:spacing w:before="0" w:after="0" w:line="30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Este Projeto de Conclusão de Curso foi julgado e aprovado pelo Curso Técnico em Informática do Colégio Estadual de Educação Profissional Pedro Boaretto Neto.</w:t>
      </w:r>
    </w:p>
    <w:p>
      <w:pPr>
        <w:spacing w:before="0" w:after="0" w:line="360"/>
        <w:ind w:right="0" w:left="0" w:firstLine="0"/>
        <w:jc w:val="center"/>
        <w:rPr>
          <w:rFonts w:ascii="Arial" w:hAnsi="Arial" w:cs="Arial" w:eastAsia="Arial"/>
          <w:color w:val="000000"/>
          <w:spacing w:val="0"/>
          <w:position w:val="0"/>
          <w:sz w:val="24"/>
          <w:shd w:fill="auto" w:val="clear"/>
        </w:rPr>
      </w:pPr>
    </w:p>
    <w:p>
      <w:pPr>
        <w:spacing w:before="0" w:after="0" w:line="36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Cascavel, Pr., xx de Xxxxx de 2023</w:t>
      </w:r>
    </w:p>
    <w:p>
      <w:pPr>
        <w:spacing w:before="0" w:after="0" w:line="360"/>
        <w:ind w:right="0" w:left="0" w:firstLine="0"/>
        <w:jc w:val="center"/>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COMISSÃO EXAMINADOR</w:t>
      </w:r>
    </w:p>
    <w:p>
      <w:pPr>
        <w:spacing w:before="0" w:after="0" w:line="360"/>
        <w:ind w:right="0" w:left="0" w:firstLine="0"/>
        <w:jc w:val="center"/>
        <w:rPr>
          <w:rFonts w:ascii="Arial" w:hAnsi="Arial" w:cs="Arial" w:eastAsia="Arial"/>
          <w:b/>
          <w:color w:val="000000"/>
          <w:spacing w:val="0"/>
          <w:position w:val="0"/>
          <w:sz w:val="24"/>
          <w:shd w:fill="auto" w:val="clear"/>
        </w:rPr>
      </w:pPr>
    </w:p>
    <w:tbl>
      <w:tblPr>
        <w:tblInd w:w="108" w:type="dxa"/>
      </w:tblPr>
      <w:tblGrid>
        <w:gridCol w:w="4252"/>
        <w:gridCol w:w="4252"/>
      </w:tblGrid>
      <w:tr>
        <w:trPr>
          <w:trHeight w:val="1" w:hRule="atLeast"/>
          <w:jc w:val="left"/>
        </w:trPr>
        <w:tc>
          <w:tcPr>
            <w:tcW w:w="4252" w:type="dxa"/>
            <w:tcBorders>
              <w:top w:val="single" w:color="000000" w:sz="0"/>
              <w:left w:val="single" w:color="000000" w:sz="0"/>
              <w:bottom w:val="single" w:color="000000" w:sz="0"/>
              <w:right w:val="single" w:color="000000" w:sz="0"/>
            </w:tcBorders>
            <w:shd w:color="auto" w:fill="auto" w:val="clear"/>
            <w:tcMar>
              <w:left w:w="114" w:type="dxa"/>
              <w:right w:w="114" w:type="dxa"/>
            </w:tcMar>
            <w:vAlign w:val="top"/>
          </w:tcPr>
          <w:p>
            <w:pPr>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______________________________</w:t>
            </w: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Profª. Aparecida da S. Ferreira</w:t>
            </w:r>
            <w:r>
              <w:rPr>
                <w:rFonts w:ascii="Arial" w:hAnsi="Arial" w:cs="Arial" w:eastAsia="Arial"/>
                <w:color w:val="000000"/>
                <w:spacing w:val="0"/>
                <w:position w:val="0"/>
                <w:sz w:val="24"/>
                <w:shd w:fill="auto" w:val="clear"/>
                <w:vertAlign w:val="superscript"/>
              </w:rPr>
              <w:t xml:space="preserve">1</w:t>
            </w:r>
          </w:p>
          <w:p>
            <w:pPr>
              <w:spacing w:before="0" w:after="0" w:line="24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Especialista em Tecnologia da Informação</w:t>
            </w:r>
          </w:p>
          <w:p>
            <w:pPr>
              <w:spacing w:before="0" w:after="14" w:line="240"/>
              <w:ind w:right="344" w:left="10" w:hanging="10"/>
              <w:jc w:val="center"/>
              <w:rPr>
                <w:rFonts w:ascii="Arial" w:hAnsi="Arial" w:cs="Arial" w:eastAsia="Arial"/>
                <w:color w:val="auto"/>
                <w:spacing w:val="0"/>
                <w:position w:val="0"/>
                <w:sz w:val="24"/>
                <w:shd w:fill="auto" w:val="clear"/>
              </w:rPr>
            </w:pPr>
            <w:r>
              <w:rPr>
                <w:rFonts w:ascii="Arial" w:hAnsi="Arial" w:cs="Arial" w:eastAsia="Arial"/>
                <w:i/>
                <w:color w:val="auto"/>
                <w:spacing w:val="0"/>
                <w:position w:val="0"/>
                <w:sz w:val="20"/>
                <w:shd w:fill="auto" w:val="clear"/>
              </w:rPr>
              <w:t xml:space="preserve">Faculdade de Ciências Sociais Aplicadas de Cascavel</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Orientadora</w:t>
            </w:r>
          </w:p>
          <w:p>
            <w:pPr>
              <w:spacing w:before="0" w:after="0" w:line="240"/>
              <w:ind w:right="0" w:left="0" w:firstLine="0"/>
              <w:jc w:val="left"/>
              <w:rPr>
                <w:spacing w:val="0"/>
                <w:position w:val="0"/>
                <w:shd w:fill="auto" w:val="clear"/>
              </w:rPr>
            </w:pPr>
          </w:p>
        </w:tc>
        <w:tc>
          <w:tcPr>
            <w:tcW w:w="4252" w:type="dxa"/>
            <w:tcBorders>
              <w:top w:val="single" w:color="000000" w:sz="0"/>
              <w:left w:val="single" w:color="000000" w:sz="0"/>
              <w:bottom w:val="single" w:color="000000" w:sz="0"/>
              <w:right w:val="single" w:color="000000" w:sz="0"/>
            </w:tcBorders>
            <w:shd w:color="auto" w:fill="auto" w:val="clear"/>
            <w:tcMar>
              <w:left w:w="114" w:type="dxa"/>
              <w:right w:w="114" w:type="dxa"/>
            </w:tcMar>
            <w:vAlign w:val="top"/>
          </w:tcPr>
          <w:p>
            <w:pPr>
              <w:spacing w:before="0" w:after="0" w:line="48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______________________________</w:t>
            </w: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Prof. </w:t>
            </w:r>
            <w:r>
              <w:rPr>
                <w:rFonts w:ascii="Arial" w:hAnsi="Arial" w:cs="Arial" w:eastAsia="Arial"/>
                <w:color w:val="auto"/>
                <w:spacing w:val="0"/>
                <w:position w:val="0"/>
                <w:sz w:val="24"/>
                <w:shd w:fill="auto" w:val="clear"/>
              </w:rPr>
              <w:t xml:space="preserve">Reinaldo</w:t>
            </w:r>
          </w:p>
          <w:p>
            <w:pPr>
              <w:spacing w:before="0" w:after="0" w:line="240"/>
              <w:ind w:right="0" w:left="0" w:firstLine="0"/>
              <w:jc w:val="center"/>
              <w:rPr>
                <w:rFonts w:ascii="Arial" w:hAnsi="Arial" w:cs="Arial" w:eastAsia="Arial"/>
                <w:color w:val="auto"/>
                <w:spacing w:val="0"/>
                <w:position w:val="0"/>
                <w:sz w:val="24"/>
                <w:shd w:fill="auto" w:val="clear"/>
              </w:rPr>
            </w:pPr>
          </w:p>
          <w:p>
            <w:pPr>
              <w:spacing w:before="0" w:after="0" w:line="240"/>
              <w:ind w:right="0" w:left="0" w:firstLine="0"/>
              <w:jc w:val="center"/>
              <w:rPr>
                <w:rFonts w:ascii="Arial" w:hAnsi="Arial" w:cs="Arial" w:eastAsia="Arial"/>
                <w:color w:val="000000"/>
                <w:spacing w:val="0"/>
                <w:position w:val="0"/>
                <w:sz w:val="24"/>
                <w:shd w:fill="auto" w:val="clear"/>
              </w:rPr>
            </w:pPr>
          </w:p>
          <w:p>
            <w:pPr>
              <w:tabs>
                <w:tab w:val="left" w:pos="8130" w:leader="none"/>
              </w:tabs>
              <w:spacing w:before="0" w:after="0" w:line="360"/>
              <w:ind w:right="0" w:left="0" w:firstLine="0"/>
              <w:jc w:val="center"/>
              <w:rPr>
                <w:spacing w:val="0"/>
                <w:position w:val="0"/>
                <w:shd w:fill="auto" w:val="clear"/>
              </w:rPr>
            </w:pPr>
            <w:r>
              <w:rPr>
                <w:rFonts w:ascii="Arial" w:hAnsi="Arial" w:cs="Arial" w:eastAsia="Arial"/>
                <w:color w:val="000000"/>
                <w:spacing w:val="0"/>
                <w:position w:val="0"/>
                <w:sz w:val="24"/>
                <w:shd w:fill="auto" w:val="clear"/>
              </w:rPr>
              <w:t xml:space="preserve">Web Design</w:t>
            </w:r>
          </w:p>
        </w:tc>
      </w:tr>
      <w:tr>
        <w:trPr>
          <w:trHeight w:val="1" w:hRule="atLeast"/>
          <w:jc w:val="left"/>
        </w:trPr>
        <w:tc>
          <w:tcPr>
            <w:tcW w:w="4252" w:type="dxa"/>
            <w:tcBorders>
              <w:top w:val="single" w:color="000000" w:sz="0"/>
              <w:left w:val="single" w:color="000000" w:sz="0"/>
              <w:bottom w:val="single" w:color="000000" w:sz="0"/>
              <w:right w:val="single" w:color="000000" w:sz="0"/>
            </w:tcBorders>
            <w:shd w:color="auto" w:fill="auto"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______________________________</w:t>
            </w:r>
          </w:p>
          <w:p>
            <w:pPr>
              <w:spacing w:before="0" w:after="0" w:line="240"/>
              <w:ind w:right="0" w:left="0" w:firstLine="0"/>
              <w:jc w:val="center"/>
              <w:rPr>
                <w:rFonts w:ascii="Arial" w:hAnsi="Arial" w:cs="Arial" w:eastAsia="Arial"/>
                <w:color w:val="000000"/>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Profª. Célia Kouth Cabral</w:t>
            </w: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Pós-graduada em Sistemas Distribuídos JAVA.</w:t>
            </w: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0"/>
                <w:shd w:fill="auto" w:val="clear"/>
              </w:rPr>
              <w:t xml:space="preserve"> Universidade Tecnológica Federal do Paraná - UTFPR</w:t>
            </w:r>
          </w:p>
          <w:p>
            <w:pPr>
              <w:spacing w:before="0" w:after="0" w:line="24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Banco de dados</w:t>
            </w:r>
          </w:p>
          <w:p>
            <w:pPr>
              <w:spacing w:before="0" w:after="0" w:line="240"/>
              <w:ind w:right="0" w:left="0" w:firstLine="0"/>
              <w:jc w:val="left"/>
              <w:rPr>
                <w:spacing w:val="0"/>
                <w:position w:val="0"/>
                <w:shd w:fill="auto" w:val="clear"/>
              </w:rPr>
            </w:pPr>
          </w:p>
        </w:tc>
        <w:tc>
          <w:tcPr>
            <w:tcW w:w="4252" w:type="dxa"/>
            <w:tcBorders>
              <w:top w:val="single" w:color="000000" w:sz="0"/>
              <w:left w:val="single" w:color="000000" w:sz="0"/>
              <w:bottom w:val="single" w:color="000000" w:sz="0"/>
              <w:right w:val="single" w:color="000000" w:sz="0"/>
            </w:tcBorders>
            <w:shd w:color="auto" w:fill="auto" w:val="clear"/>
            <w:tcMar>
              <w:left w:w="114" w:type="dxa"/>
              <w:right w:w="114"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______________________________</w:t>
            </w:r>
          </w:p>
          <w:p>
            <w:pPr>
              <w:spacing w:before="0" w:after="0" w:line="240"/>
              <w:ind w:right="0" w:left="0" w:firstLine="0"/>
              <w:jc w:val="center"/>
              <w:rPr>
                <w:rFonts w:ascii="Arial" w:hAnsi="Arial" w:cs="Arial" w:eastAsia="Arial"/>
                <w:color w:val="000000"/>
                <w:spacing w:val="0"/>
                <w:position w:val="0"/>
                <w:sz w:val="24"/>
                <w:shd w:fill="auto" w:val="clear"/>
              </w:rPr>
            </w:pP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Profª  Ana Cristina Santana</w:t>
            </w:r>
          </w:p>
          <w:p>
            <w:pPr>
              <w:spacing w:before="0" w:after="0" w:line="240"/>
              <w:ind w:right="0" w:left="0" w:firstLine="0"/>
              <w:jc w:val="center"/>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Especialista em Gestão e Docência no ensino superior, médio e técnico.</w:t>
            </w:r>
          </w:p>
          <w:p>
            <w:pPr>
              <w:spacing w:before="0" w:after="0" w:line="240"/>
              <w:ind w:right="0" w:left="0" w:firstLine="0"/>
              <w:jc w:val="center"/>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Coordenadora de curso</w:t>
            </w:r>
          </w:p>
          <w:p>
            <w:pPr>
              <w:spacing w:before="0" w:after="0" w:line="240"/>
              <w:ind w:right="0" w:left="0" w:firstLine="0"/>
              <w:jc w:val="left"/>
              <w:rPr>
                <w:spacing w:val="0"/>
                <w:position w:val="0"/>
                <w:shd w:fill="auto" w:val="clear"/>
              </w:rPr>
            </w:pPr>
          </w:p>
        </w:tc>
      </w:tr>
      <w:tr>
        <w:trPr>
          <w:trHeight w:val="1" w:hRule="atLeast"/>
          <w:jc w:val="left"/>
        </w:trPr>
        <w:tc>
          <w:tcPr>
            <w:tcW w:w="4252" w:type="dxa"/>
            <w:tcBorders>
              <w:top w:val="single" w:color="000000" w:sz="0"/>
              <w:left w:val="single" w:color="000000" w:sz="0"/>
              <w:bottom w:val="single" w:color="000000" w:sz="0"/>
              <w:right w:val="single" w:color="000000" w:sz="0"/>
            </w:tcBorders>
            <w:shd w:color="auto" w:fill="auto"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252" w:type="dxa"/>
            <w:tcBorders>
              <w:top w:val="single" w:color="000000" w:sz="0"/>
              <w:left w:val="single" w:color="000000" w:sz="0"/>
              <w:bottom w:val="single" w:color="000000" w:sz="0"/>
              <w:right w:val="single" w:color="000000" w:sz="0"/>
            </w:tcBorders>
            <w:shd w:color="auto" w:fill="auto"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360"/>
        <w:ind w:right="0" w:left="0" w:firstLine="0"/>
        <w:jc w:val="center"/>
        <w:rPr>
          <w:rFonts w:ascii="Arial" w:hAnsi="Arial" w:cs="Arial" w:eastAsia="Arial"/>
          <w:b/>
          <w:color w:val="000000"/>
          <w:spacing w:val="0"/>
          <w:position w:val="0"/>
          <w:sz w:val="24"/>
          <w:shd w:fill="auto" w:val="clear"/>
        </w:rPr>
      </w:pPr>
    </w:p>
    <w:p>
      <w:pPr>
        <w:spacing w:before="0" w:after="0" w:line="360"/>
        <w:ind w:right="0" w:left="0" w:firstLine="0"/>
        <w:jc w:val="center"/>
        <w:rPr>
          <w:rFonts w:ascii="Arial" w:hAnsi="Arial" w:cs="Arial" w:eastAsia="Arial"/>
          <w:b/>
          <w:color w:val="000000"/>
          <w:spacing w:val="0"/>
          <w:position w:val="0"/>
          <w:sz w:val="24"/>
          <w:shd w:fill="auto" w:val="clear"/>
        </w:rPr>
      </w:pPr>
    </w:p>
    <w:p>
      <w:pPr>
        <w:keepNext w:val="true"/>
        <w:keepLines w:val="true"/>
        <w:widowControl w:val="false"/>
        <w:tabs>
          <w:tab w:val="left" w:pos="709" w:leader="none"/>
        </w:tabs>
        <w:spacing w:before="240" w:after="0" w:line="259"/>
        <w:ind w:right="0" w:left="0" w:firstLine="0"/>
        <w:jc w:val="both"/>
        <w:rPr>
          <w:rFonts w:ascii="Calibri" w:hAnsi="Calibri" w:cs="Calibri" w:eastAsia="Calibri"/>
          <w:color w:val="366091"/>
          <w:spacing w:val="0"/>
          <w:position w:val="0"/>
          <w:sz w:val="32"/>
          <w:shd w:fill="auto" w:val="clear"/>
        </w:rPr>
      </w:pPr>
      <w:r>
        <w:rPr>
          <w:rFonts w:ascii="Calibri" w:hAnsi="Calibri" w:cs="Calibri" w:eastAsia="Calibri"/>
          <w:color w:val="366091"/>
          <w:spacing w:val="0"/>
          <w:position w:val="0"/>
          <w:sz w:val="32"/>
          <w:shd w:fill="auto" w:val="clear"/>
        </w:rPr>
        <w:t xml:space="preserve">Sumário</w:t>
      </w:r>
    </w:p>
    <w:p>
      <w:pPr>
        <w:spacing w:before="0" w:after="0" w:line="480"/>
        <w:ind w:right="0" w:left="0" w:firstLine="709"/>
        <w:jc w:val="both"/>
        <w:rPr>
          <w:rFonts w:ascii="Arial" w:hAnsi="Arial" w:cs="Arial" w:eastAsia="Arial"/>
          <w:color w:val="auto"/>
          <w:spacing w:val="0"/>
          <w:position w:val="0"/>
          <w:sz w:val="24"/>
          <w:shd w:fill="auto" w:val="clear"/>
        </w:rPr>
      </w:pPr>
    </w:p>
    <w:p>
      <w:pPr>
        <w:tabs>
          <w:tab w:val="left" w:pos="1155" w:leader="none"/>
        </w:tabs>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keepNext w:val="true"/>
        <w:keepLines w:val="true"/>
        <w:pageBreakBefore w:val="true"/>
        <w:numPr>
          <w:ilvl w:val="0"/>
          <w:numId w:val="51"/>
        </w:numPr>
        <w:tabs>
          <w:tab w:val="left" w:pos="709" w:leader="none"/>
        </w:tabs>
        <w:spacing w:before="0" w:after="0" w:line="36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INTRODUÇÃO</w:t>
      </w:r>
    </w:p>
    <w:p>
      <w:pPr>
        <w:suppressAutoHyphens w:val="true"/>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proposta do Astora é fazer um site de floricultura online, com produtos da linha paisagismo e jardinagem, o site que conectara os dois mundos as plantas naturais, sementes, flores, com o mundo digital o acesso fácil que os e-commerce proporciona. Para Costa (2012).</w:t>
      </w:r>
    </w:p>
    <w:p>
      <w:pPr>
        <w:suppressAutoHyphens w:val="true"/>
        <w:spacing w:before="0" w:after="0" w:line="240"/>
        <w:ind w:right="0" w:left="2268"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Durante a última década, o Comércio Eletrônico (CE) tem se mostrado uma área de importância crescente para os pesquisadores de Sistemas de Informação e de Administração de Empresas. Numerosos estudos analisaram o impacto do CE nas organizações, como ele transformou a forma dos negócios operarem e como ele dissemina informação para os clientes e entre eles. (Costa,2012)</w:t>
      </w:r>
    </w:p>
    <w:p>
      <w:pPr>
        <w:suppressAutoHyphens w:val="true"/>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site, vai trabalhar com fornecedores locais, com as opções de entrega e de retirada em loja física de acordo com a preferência e localização do cliente; será um site onde com a opção de as floriculturas serem fornecedoras e colocando seus produtos a venda, aumentando assim seu rol de clientes.  Costa, sita ainda a importância do comércio eletrônico para as pequenas empresas.</w:t>
      </w:r>
    </w:p>
    <w:p>
      <w:pPr>
        <w:suppressAutoHyphens w:val="true"/>
        <w:spacing w:before="0" w:after="0" w:line="240"/>
        <w:ind w:right="0" w:left="2268"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internet e suas tecnologias associadas têm mais a oferecer para essas empresas do que os ambientes tradicionais estabelecidos de comunicação e processamento de informação. (Costa,2012)</w:t>
      </w:r>
    </w:p>
    <w:p>
      <w:pPr>
        <w:suppressAutoHyphens w:val="true"/>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jardinagem e o paisagismo de certa forma ainda não são um HOBBIE muito explorado, principalmente pelas pessoas que não tem muito tempo ou disponibilidade de sair de sua casa para comprar esses itens. A maioria das floriculturas ainda são lojas físicas, mesmo, sendo a jardinagem um dos passatempos mais terapêuticos e que colaboram na melhora em questões psicológicas como estresse, ansiedade entre outros transtornos, devido a grande quantidade de atividades geralmente feitas ao ar livre. Além de ser uma excelente escolha esteticamente. Suas variedades de plantas, cores, flores, que deixam um ambiente mais decorado, leve e harmônico.</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Matsunaga (1995), cita que o Brasil tem potencial enorme mercado, para um grande número de plantas como helicônias, bromélias e antúrios, que têm o chamariz de produto tropical. Neste ano era de conhecimento geral que as condições são lastreadas na tecnologia &amp; disposição do produtor: estufas com controle total das condições ambientais internas, propagação vegetativa por meio da biotecnologia, nível de conhecimentos técnicos em fisiologia e nutrição vegetal.</w:t>
      </w:r>
    </w:p>
    <w:p>
      <w:pPr>
        <w:spacing w:before="0" w:after="0" w:line="480"/>
        <w:ind w:right="0" w:left="0" w:firstLine="709"/>
        <w:jc w:val="both"/>
        <w:rPr>
          <w:rFonts w:ascii="Arial" w:hAnsi="Arial" w:cs="Arial" w:eastAsia="Arial"/>
          <w:color w:val="auto"/>
          <w:spacing w:val="0"/>
          <w:position w:val="0"/>
          <w:sz w:val="24"/>
          <w:shd w:fill="auto" w:val="clear"/>
        </w:rPr>
      </w:pPr>
    </w:p>
    <w:p>
      <w:pPr>
        <w:keepNext w:val="true"/>
        <w:numPr>
          <w:ilvl w:val="0"/>
          <w:numId w:val="59"/>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Apresentação do Problema</w:t>
      </w:r>
    </w:p>
    <w:p>
      <w:pPr>
        <w:spacing w:before="0" w:after="0" w:line="360"/>
        <w:ind w:right="0" w:left="0" w:firstLine="578"/>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São essenciais nas organizações inovadoras, o desenvolvimento das pessoas e de seu potencial criativo envolve a capacidade de agir em diversas situações, encontrando soluções para os entraves apresentados. Colocando peças não tão exploradas pelas pessoas, em um local de mais fácil acesso, como a internet, as pessoas podem ter mais facilidade de se conectar com esse tipo de interesse/HOBBIE, além de pessoas que já possuem esse tipo de passatempo possam facilitar seu acesso aos seus produtos, já que na internet não vemos tantos sites focados em venda local de itens para jardinagem, assim visando que consumidores desse tipo de interesse possam encontrar seus itens e recebe-los sem sair de sua casa.</w:t>
      </w:r>
    </w:p>
    <w:p>
      <w:pPr>
        <w:keepNext w:val="true"/>
        <w:keepLines w:val="true"/>
        <w:pageBreakBefore w:val="true"/>
        <w:tabs>
          <w:tab w:val="left" w:pos="709" w:leader="none"/>
        </w:tabs>
        <w:spacing w:before="0" w:after="0" w:line="36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2</w:t>
        <w:tab/>
        <w:t xml:space="preserve">OBJETIVOS</w:t>
      </w:r>
    </w:p>
    <w:p>
      <w:pPr>
        <w:spacing w:before="0" w:after="0" w:line="360"/>
        <w:ind w:right="0" w:left="0" w:firstLine="709"/>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Temos como objetivo, criar uma plataforma online de comércio para facilitar a acessibilidade dos usuários nas compras de itens de paisagismo e jardinagem.</w:t>
      </w:r>
    </w:p>
    <w:p>
      <w:pPr>
        <w:widowControl w:val="false"/>
        <w:numPr>
          <w:ilvl w:val="0"/>
          <w:numId w:val="63"/>
        </w:numPr>
        <w:suppressAutoHyphens w:val="true"/>
        <w:spacing w:before="0" w:after="0" w:line="360"/>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Fácil acesso entre o fornecedor e o local de entrega do cliente;</w:t>
      </w:r>
    </w:p>
    <w:p>
      <w:pPr>
        <w:widowControl w:val="false"/>
        <w:numPr>
          <w:ilvl w:val="0"/>
          <w:numId w:val="63"/>
        </w:numPr>
        <w:suppressAutoHyphens w:val="true"/>
        <w:spacing w:before="0" w:after="0" w:line="360"/>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Busca de lojas mais próximas do cliente para uma entrega mais rápida dos produtos;</w:t>
      </w:r>
    </w:p>
    <w:p>
      <w:pPr>
        <w:widowControl w:val="false"/>
        <w:numPr>
          <w:ilvl w:val="0"/>
          <w:numId w:val="63"/>
        </w:numPr>
        <w:suppressAutoHyphens w:val="true"/>
        <w:spacing w:before="0" w:after="0" w:line="360"/>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Nicho maior de produtos não sendo focado em apenas um certo ramo da jardinagem;</w:t>
      </w:r>
    </w:p>
    <w:p>
      <w:pPr>
        <w:widowControl w:val="false"/>
        <w:numPr>
          <w:ilvl w:val="0"/>
          <w:numId w:val="63"/>
        </w:numPr>
        <w:suppressAutoHyphens w:val="true"/>
        <w:spacing w:before="0" w:after="0" w:line="360"/>
        <w:ind w:right="0" w:left="720" w:hanging="36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Catálogo diversificado com várias espécies de plantas, podendo escolher desde flores, até árvores e arbustos;</w:t>
      </w:r>
    </w:p>
    <w:p>
      <w:pPr>
        <w:spacing w:before="0" w:after="0" w:line="360"/>
        <w:ind w:right="0" w:left="0" w:firstLine="709"/>
        <w:jc w:val="both"/>
        <w:rPr>
          <w:rFonts w:ascii="Arial" w:hAnsi="Arial" w:cs="Arial" w:eastAsia="Arial"/>
          <w:color w:val="auto"/>
          <w:spacing w:val="0"/>
          <w:position w:val="0"/>
          <w:sz w:val="24"/>
          <w:shd w:fill="auto" w:val="clear"/>
        </w:rPr>
      </w:pPr>
      <w:r>
        <w:rPr>
          <w:rFonts w:ascii="Arial" w:hAnsi="Arial" w:cs="Arial" w:eastAsia="Arial"/>
          <w:color w:val="000000"/>
          <w:spacing w:val="0"/>
          <w:position w:val="0"/>
          <w:sz w:val="24"/>
          <w:shd w:fill="auto" w:val="clear"/>
        </w:rPr>
        <w:t xml:space="preserve">Venda de ferramentas de jardinagem como regadores e tesouras;</w:t>
      </w: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keepNext w:val="true"/>
        <w:keepLines w:val="true"/>
        <w:pageBreakBefore w:val="true"/>
        <w:tabs>
          <w:tab w:val="left" w:pos="709" w:leader="none"/>
        </w:tabs>
        <w:spacing w:before="0" w:after="0" w:line="36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8"/>
          <w:shd w:fill="auto" w:val="clear"/>
        </w:rPr>
        <w:t xml:space="preserve">3</w:t>
        <w:tab/>
        <w:t xml:space="preserve">METODOLOGIA</w:t>
      </w: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8"/>
          <w:shd w:fill="auto" w:val="clear"/>
        </w:rPr>
        <w:tab/>
      </w:r>
      <w:r>
        <w:rPr>
          <w:rFonts w:ascii="Arial" w:hAnsi="Arial" w:cs="Arial" w:eastAsia="Arial"/>
          <w:color w:val="auto"/>
          <w:spacing w:val="0"/>
          <w:position w:val="0"/>
          <w:sz w:val="24"/>
          <w:shd w:fill="auto" w:val="clear"/>
        </w:rPr>
        <w:t xml:space="preserve">A pesquisa documental se baseia nas fontes primarias, como tabelas estatísticas, relatórios de vendas, documentos oficiais, fotos, pesquisa de mercados, entre outros. Sendo utilizada para compreender uma realidade, podendo complementar a pesquisa bibliográfica.</w:t>
      </w:r>
    </w:p>
    <w:p>
      <w:pPr>
        <w:spacing w:before="0" w:after="0" w:line="360"/>
        <w:ind w:right="0" w:left="0" w:firstLine="720"/>
        <w:jc w:val="both"/>
        <w:rPr>
          <w:rFonts w:ascii="Arial" w:hAnsi="Arial" w:cs="Arial" w:eastAsia="Arial"/>
          <w:b/>
          <w:color w:val="000000"/>
          <w:spacing w:val="0"/>
          <w:position w:val="0"/>
          <w:sz w:val="28"/>
          <w:shd w:fill="auto" w:val="clear"/>
        </w:rPr>
      </w:pPr>
      <w:r>
        <w:rPr>
          <w:rFonts w:ascii="Arial" w:hAnsi="Arial" w:cs="Arial" w:eastAsia="Arial"/>
          <w:color w:val="auto"/>
          <w:spacing w:val="0"/>
          <w:position w:val="0"/>
          <w:sz w:val="24"/>
          <w:shd w:fill="auto" w:val="clear"/>
        </w:rPr>
        <w:t xml:space="preserve">Com isso, realizaremos essa pesquisa para descobrir os principais fornecedores de produtos de jardinagem e paisagismo, os tipos de clientes que mais utilizam de lojas virtuais e então compararmos os dados coletados das diferentes fontes, a fim de ver as diferenças e semelhanças, para podermos aprimora-las em nosso projeto.</w:t>
      </w:r>
    </w:p>
    <w:p>
      <w:pPr>
        <w:keepNext w:val="true"/>
        <w:keepLines w:val="true"/>
        <w:pageBreakBefore w:val="true"/>
        <w:tabs>
          <w:tab w:val="left" w:pos="709" w:leader="none"/>
        </w:tabs>
        <w:spacing w:before="0" w:after="0" w:line="36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4 </w:t>
        <w:tab/>
        <w:t xml:space="preserve">REFERENCIAL TEÓRICO</w:t>
      </w:r>
    </w:p>
    <w:p>
      <w:pPr>
        <w:spacing w:before="0" w:after="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2"/>
          <w:shd w:fill="auto" w:val="clear"/>
        </w:rPr>
        <w:tab/>
        <w:t xml:space="preserve">O</w:t>
      </w:r>
      <w:r>
        <w:rPr>
          <w:rFonts w:ascii="Arial" w:hAnsi="Arial" w:cs="Arial" w:eastAsia="Arial"/>
          <w:color w:val="000000"/>
          <w:spacing w:val="0"/>
          <w:position w:val="0"/>
          <w:sz w:val="24"/>
          <w:shd w:fill="auto" w:val="clear"/>
        </w:rPr>
        <w:t xml:space="preserve"> referencial teórico é um embasamento teórico para o trabalho, reunindo pesquisas de diversos autores sobre os temas desenvolvidos, dando um contexto mais amplo à ele. Com isso, iremos introduzir o referencial teórico com as definições dos itens que utilizamos em nosso trabalho.</w:t>
      </w:r>
    </w:p>
    <w:p>
      <w:pPr>
        <w:spacing w:before="0" w:after="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ab/>
        <w:t xml:space="preserve">O HTML (Hypertext Markup Language), é uma linguagem de marcação, que permite a construção da estrutura básica de websites. Essa linguagem utiliza hipertextos, que:</w:t>
      </w:r>
    </w:p>
    <w:p>
      <w:pPr>
        <w:suppressAutoHyphens w:val="true"/>
        <w:spacing w:before="0" w:after="0" w:line="240"/>
        <w:ind w:right="0" w:left="2268"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Para o bom entendimento das definições, podemos resumir hipertexto como todo o conteúdo inserido em um documento para a web e que tem como principal característica a possibilidade de se interligar a outros documentos da web.</w:t>
      </w:r>
    </w:p>
    <w:p>
      <w:pPr>
        <w:suppressAutoHyphens w:val="true"/>
        <w:spacing w:before="0" w:after="0" w:line="240"/>
        <w:ind w:right="0" w:left="2268"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SILVA, Maurício Samy. Criando Sites com HTML: Sites de Alta Qualidade com HTML e CSS, 1ª edição. Novatec Editora, 2008.</w:t>
      </w:r>
    </w:p>
    <w:p>
      <w:pPr>
        <w:spacing w:before="0" w:after="200" w:line="240"/>
        <w:ind w:right="0" w:left="0" w:firstLine="0"/>
        <w:jc w:val="both"/>
        <w:rPr>
          <w:rFonts w:ascii="Arial" w:hAnsi="Arial" w:cs="Arial" w:eastAsia="Arial"/>
          <w:color w:val="000000"/>
          <w:spacing w:val="0"/>
          <w:position w:val="0"/>
          <w:sz w:val="24"/>
          <w:shd w:fill="auto" w:val="clear"/>
        </w:rPr>
      </w:pPr>
    </w:p>
    <w:p>
      <w:pPr>
        <w:spacing w:before="0" w:after="200" w:line="240"/>
        <w:ind w:right="0" w:left="0" w:firstLine="0"/>
        <w:jc w:val="both"/>
        <w:rPr>
          <w:rFonts w:ascii="Arial" w:hAnsi="Arial" w:cs="Arial" w:eastAsia="Arial"/>
          <w:color w:val="000000"/>
          <w:spacing w:val="0"/>
          <w:position w:val="0"/>
          <w:sz w:val="24"/>
          <w:shd w:fill="auto" w:val="clear"/>
        </w:rPr>
      </w:pPr>
    </w:p>
    <w:p>
      <w:pPr>
        <w:spacing w:before="0" w:after="0" w:line="360"/>
        <w:ind w:right="0" w:left="0" w:firstLine="0"/>
        <w:jc w:val="both"/>
        <w:rPr>
          <w:rFonts w:ascii="Arial" w:hAnsi="Arial" w:cs="Arial" w:eastAsia="Arial"/>
          <w:b/>
          <w:color w:val="000000"/>
          <w:spacing w:val="0"/>
          <w:position w:val="0"/>
          <w:sz w:val="28"/>
          <w:shd w:fill="auto" w:val="clear"/>
        </w:rPr>
      </w:pPr>
    </w:p>
    <w:p>
      <w:pPr>
        <w:spacing w:before="0" w:after="0" w:line="360"/>
        <w:ind w:right="0" w:left="0" w:firstLine="0"/>
        <w:jc w:val="both"/>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8"/>
          <w:shd w:fill="auto" w:val="clear"/>
        </w:rPr>
        <w:tab/>
      </w:r>
      <w:r>
        <w:rPr>
          <w:rFonts w:ascii="Arial" w:hAnsi="Arial" w:cs="Arial" w:eastAsia="Arial"/>
          <w:color w:val="000000"/>
          <w:spacing w:val="0"/>
          <w:position w:val="0"/>
          <w:sz w:val="24"/>
          <w:shd w:fill="auto" w:val="clear"/>
        </w:rPr>
        <w:t xml:space="preserve">O CSS (Cascading Style Sheets), é uma linguagem de estilo, agindo junto com o HTML para personalizar a página. Segundo Flávia Jobstraibizer(2009), o CSS é utilizado para definir a apresentação de documentos escritos em uma linguagem de marcação, e conhecer essa linguagem é uma necessidade para qualquer profissional da área. </w:t>
      </w:r>
    </w:p>
    <w:p>
      <w:pPr>
        <w:spacing w:before="0" w:after="0" w:line="36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ab/>
        <w:t xml:space="preserve">O PHP (Hypertext Preprocessor) é uma linguagem interpretada.</w:t>
      </w:r>
    </w:p>
    <w:p>
      <w:pPr>
        <w:suppressAutoHyphens w:val="true"/>
        <w:spacing w:before="0" w:after="0" w:line="240"/>
        <w:ind w:right="0" w:left="2268"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 PHP permite incorporar fragmentos de código em páginas de HTML[...]. O PHP também serve como uma linguagem de “cola”, facilitando a conexão de suas páginas Web com o banco de dados do lado do servidor. </w:t>
      </w:r>
    </w:p>
    <w:p>
      <w:pPr>
        <w:suppressAutoHyphens w:val="true"/>
        <w:spacing w:before="0" w:after="0" w:line="240"/>
        <w:ind w:right="0" w:left="2268" w:firstLine="0"/>
        <w:jc w:val="both"/>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PHP: A Bíblia</w:t>
      </w:r>
      <w:r>
        <w:rPr>
          <w:rFonts w:ascii="Arial" w:hAnsi="Arial" w:cs="Arial" w:eastAsia="Arial"/>
          <w:color w:val="000000"/>
          <w:spacing w:val="0"/>
          <w:position w:val="0"/>
          <w:sz w:val="24"/>
          <w:shd w:fill="auto" w:val="clear"/>
        </w:rPr>
        <w:t xml:space="preserve">. Google Books. Disponível em: &lt;</w:t>
      </w:r>
      <w:hyperlink xmlns:r="http://schemas.openxmlformats.org/officeDocument/2006/relationships" r:id="docRId0">
        <w:r>
          <w:rPr>
            <w:rFonts w:ascii="Arial" w:hAnsi="Arial" w:cs="Arial" w:eastAsia="Arial"/>
            <w:color w:val="000000"/>
            <w:spacing w:val="0"/>
            <w:position w:val="0"/>
            <w:sz w:val="24"/>
            <w:u w:val="single"/>
            <w:shd w:fill="auto" w:val="clear"/>
          </w:rPr>
          <w:t xml:space="preserve">https://books.google.com.br/books?hl=pt-BR&amp;lr=lang_pt&amp;id=_xv1frKVlp8C&amp;oi=fnd&amp;pg=PR27&amp;dq=php&amp;ots=fzTo4UmaNI&amp;sig=sN91aeBtkw7HJCBcGuqR8s6UhJE#v=onepage&amp;q&amp;f=false</w:t>
        </w:r>
      </w:hyperlink>
      <w:r>
        <w:rPr>
          <w:rFonts w:ascii="Arial" w:hAnsi="Arial" w:cs="Arial" w:eastAsia="Arial"/>
          <w:color w:val="000000"/>
          <w:spacing w:val="0"/>
          <w:position w:val="0"/>
          <w:sz w:val="24"/>
          <w:shd w:fill="auto" w:val="clear"/>
        </w:rPr>
        <w:t xml:space="preserve">&gt;. Acesso em: 15 jun. 2023</w:t>
      </w:r>
    </w:p>
    <w:p>
      <w:pPr>
        <w:spacing w:before="0" w:after="0" w:line="360"/>
        <w:ind w:right="0" w:left="0" w:firstLine="709"/>
        <w:jc w:val="both"/>
        <w:rPr>
          <w:rFonts w:ascii="Arial" w:hAnsi="Arial" w:cs="Arial" w:eastAsia="Arial"/>
          <w:b/>
          <w:color w:val="000000"/>
          <w:spacing w:val="0"/>
          <w:position w:val="0"/>
          <w:sz w:val="28"/>
          <w:shd w:fill="auto" w:val="clear"/>
        </w:rPr>
      </w:pPr>
    </w:p>
    <w:p>
      <w:pPr>
        <w:spacing w:before="0" w:after="0" w:line="360"/>
        <w:ind w:right="0" w:left="0" w:firstLine="0"/>
        <w:jc w:val="both"/>
        <w:rPr>
          <w:rFonts w:ascii="Arial" w:hAnsi="Arial" w:cs="Arial" w:eastAsia="Arial"/>
          <w:b/>
          <w:color w:val="000000"/>
          <w:spacing w:val="0"/>
          <w:position w:val="0"/>
          <w:sz w:val="28"/>
          <w:shd w:fill="auto" w:val="clear"/>
        </w:rPr>
      </w:pPr>
    </w:p>
    <w:p>
      <w:pPr>
        <w:spacing w:before="0" w:after="0" w:line="360"/>
        <w:ind w:right="0" w:left="0" w:firstLine="0"/>
        <w:jc w:val="both"/>
        <w:rPr>
          <w:rFonts w:ascii="Arial" w:hAnsi="Arial" w:cs="Arial" w:eastAsia="Arial"/>
          <w:b/>
          <w:color w:val="000000"/>
          <w:spacing w:val="0"/>
          <w:position w:val="0"/>
          <w:sz w:val="28"/>
          <w:shd w:fill="auto" w:val="clear"/>
        </w:rPr>
      </w:pPr>
    </w:p>
    <w:p>
      <w:pPr>
        <w:spacing w:before="0" w:after="0" w:line="360"/>
        <w:ind w:right="0" w:left="0" w:firstLine="0"/>
        <w:jc w:val="both"/>
        <w:rPr>
          <w:rFonts w:ascii="Arial" w:hAnsi="Arial" w:cs="Arial" w:eastAsia="Arial"/>
          <w:b/>
          <w:color w:val="000000"/>
          <w:spacing w:val="0"/>
          <w:position w:val="0"/>
          <w:sz w:val="28"/>
          <w:shd w:fill="auto" w:val="clear"/>
        </w:rPr>
      </w:pPr>
    </w:p>
    <w:p>
      <w:pPr>
        <w:keepNext w:val="true"/>
        <w:keepLines w:val="true"/>
        <w:pageBreakBefore w:val="true"/>
        <w:tabs>
          <w:tab w:val="left" w:pos="709" w:leader="none"/>
        </w:tabs>
        <w:spacing w:before="0" w:after="0" w:line="360"/>
        <w:ind w:right="0" w:left="0" w:firstLine="0"/>
        <w:jc w:val="left"/>
        <w:rPr>
          <w:rFonts w:ascii="Arial" w:hAnsi="Arial" w:cs="Arial" w:eastAsia="Arial"/>
          <w:b/>
          <w:color w:val="auto"/>
          <w:spacing w:val="0"/>
          <w:position w:val="0"/>
          <w:sz w:val="38"/>
          <w:shd w:fill="auto" w:val="clear"/>
        </w:rPr>
      </w:pPr>
      <w:r>
        <w:rPr>
          <w:rFonts w:ascii="Arial" w:hAnsi="Arial" w:cs="Arial" w:eastAsia="Arial"/>
          <w:b/>
          <w:color w:val="auto"/>
          <w:spacing w:val="0"/>
          <w:position w:val="0"/>
          <w:sz w:val="28"/>
          <w:shd w:fill="auto" w:val="clear"/>
        </w:rPr>
        <w:t xml:space="preserve">5 DOCUMENTAÇÃO </w:t>
      </w:r>
      <w:r>
        <w:rPr>
          <w:rFonts w:ascii="Arial" w:hAnsi="Arial" w:cs="Arial" w:eastAsia="Arial"/>
          <w:b/>
          <w:color w:val="auto"/>
          <w:spacing w:val="0"/>
          <w:position w:val="0"/>
          <w:sz w:val="38"/>
          <w:shd w:fill="auto" w:val="clear"/>
        </w:rPr>
        <w:t xml:space="preserve">do projeto</w:t>
      </w:r>
    </w:p>
    <w:p>
      <w:pPr>
        <w:spacing w:before="0" w:after="0" w:line="240"/>
        <w:ind w:right="0" w:left="0" w:firstLine="0"/>
        <w:jc w:val="both"/>
        <w:rPr>
          <w:rFonts w:ascii="Arial" w:hAnsi="Arial" w:cs="Arial" w:eastAsia="Arial"/>
          <w:b/>
          <w:color w:val="FF0000"/>
          <w:spacing w:val="0"/>
          <w:position w:val="0"/>
          <w:sz w:val="24"/>
          <w:shd w:fill="auto" w:val="clear"/>
        </w:rPr>
      </w:pPr>
      <w:r>
        <w:object w:dxaOrig="7499" w:dyaOrig="7499">
          <v:rect xmlns:o="urn:schemas-microsoft-com:office:office" xmlns:v="urn:schemas-microsoft-com:vml" id="rectole0000000000" style="width:374.950000pt;height:374.9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0" w:line="480"/>
        <w:ind w:right="0" w:left="0" w:firstLine="0"/>
        <w:jc w:val="both"/>
        <w:rPr>
          <w:rFonts w:ascii="Arial" w:hAnsi="Arial" w:cs="Arial" w:eastAsia="Arial"/>
          <w:b/>
          <w:color w:val="FF0000"/>
          <w:spacing w:val="0"/>
          <w:position w:val="0"/>
          <w:sz w:val="24"/>
          <w:shd w:fill="auto" w:val="clear"/>
        </w:rPr>
      </w:pPr>
    </w:p>
    <w:p>
      <w:pPr>
        <w:spacing w:before="0" w:after="0" w:line="480"/>
        <w:ind w:right="0" w:left="0" w:firstLine="0"/>
        <w:jc w:val="both"/>
        <w:rPr>
          <w:rFonts w:ascii="Arial" w:hAnsi="Arial" w:cs="Arial" w:eastAsia="Arial"/>
          <w:b/>
          <w:color w:val="FF0000"/>
          <w:spacing w:val="0"/>
          <w:position w:val="0"/>
          <w:sz w:val="24"/>
          <w:shd w:fill="auto" w:val="clear"/>
        </w:rPr>
      </w:pPr>
    </w:p>
    <w:p>
      <w:pPr>
        <w:keepNext w:val="true"/>
        <w:tabs>
          <w:tab w:val="left" w:pos="0" w:leader="none"/>
        </w:tabs>
        <w:spacing w:before="0" w:after="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5.1 Requisitos </w:t>
      </w:r>
    </w:p>
    <w:p>
      <w:pPr>
        <w:tabs>
          <w:tab w:val="left" w:pos="0" w:leader="none"/>
          <w:tab w:val="left" w:pos="0" w:leader="none"/>
          <w:tab w:val="left" w:pos="0" w:leader="none"/>
        </w:tabs>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engenharia de requisitos engloba um conjunto de tarefas a serem executadas para gerar como produto final uma documentação de requisitos.</w:t>
      </w:r>
    </w:p>
    <w:p>
      <w:pPr>
        <w:tabs>
          <w:tab w:val="left" w:pos="0" w:leader="none"/>
          <w:tab w:val="left" w:pos="0" w:leader="none"/>
          <w:tab w:val="left" w:pos="0" w:leader="none"/>
        </w:tabs>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Em geral os requisitos </w:t>
      </w:r>
      <w:r>
        <w:rPr>
          <w:rFonts w:ascii="Arial" w:hAnsi="Arial" w:cs="Arial" w:eastAsia="Arial"/>
          <w:color w:val="auto"/>
          <w:spacing w:val="0"/>
          <w:position w:val="0"/>
          <w:sz w:val="24"/>
          <w:shd w:fill="auto" w:val="clear"/>
        </w:rPr>
        <w:t xml:space="preserve">são sentenças que citam as necessidades dos usuarios e clientes e que ditam a qualidade do software, ou especificações de tarefas que o sistema deve prover, suas restrições e o que é preciso para desenvolvê-lo. </w:t>
      </w:r>
    </w:p>
    <w:p>
      <w:pPr>
        <w:tabs>
          <w:tab w:val="left" w:pos="0" w:leader="none"/>
          <w:tab w:val="left" w:pos="0" w:leader="none"/>
          <w:tab w:val="left" w:pos="0" w:leader="none"/>
        </w:tabs>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Dito isso, assim que são montados eles devem ser lapidados, os modelando, documentando, validando e os acompanhando. É neste processo que as propriedades de um requisito e os seus relacionamentos com outros elementos de um processo de software são definidos e alterados. </w:t>
      </w:r>
    </w:p>
    <w:p>
      <w:pPr>
        <w:tabs>
          <w:tab w:val="left" w:pos="0" w:leader="none"/>
          <w:tab w:val="left" w:pos="0" w:leader="none"/>
          <w:tab w:val="left" w:pos="0" w:leader="none"/>
        </w:tabs>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Eles são divididos em duas partes, possuindo os requisitos funcionais e os não funcionais.</w:t>
      </w:r>
    </w:p>
    <w:p>
      <w:pPr>
        <w:tabs>
          <w:tab w:val="left" w:pos="0" w:leader="none"/>
          <w:tab w:val="left" w:pos="0" w:leader="none"/>
          <w:tab w:val="left" w:pos="0" w:leader="none"/>
        </w:tabs>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Requisitos Funcionais: Parte da etapa de elicitação, os requisitos funcionais são todos os problemas e necessidades que devem ser atendidos e resolvidos pelo software por meio de funções ou serviços.</w:t>
      </w:r>
    </w:p>
    <w:p>
      <w:pPr>
        <w:tabs>
          <w:tab w:val="left" w:pos="0" w:leader="none"/>
          <w:tab w:val="left" w:pos="0" w:leader="none"/>
          <w:tab w:val="left" w:pos="0" w:leader="none"/>
        </w:tabs>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Requisitos não funcionais: Os requisitos não funcionais explicam as limitações e restrições do sistema a ser projetado. Esses requisitos não têm nenhum impacto na funcionalidade do aplicativo.</w:t>
      </w:r>
    </w:p>
    <w:p>
      <w:pPr>
        <w:tabs>
          <w:tab w:val="left" w:pos="0" w:leader="none"/>
          <w:tab w:val="left" w:pos="0" w:leader="none"/>
          <w:tab w:val="left" w:pos="0" w:leader="none"/>
        </w:tabs>
        <w:spacing w:before="0" w:after="0" w:line="360"/>
        <w:ind w:right="0" w:left="0" w:firstLine="0"/>
        <w:jc w:val="both"/>
        <w:rPr>
          <w:rFonts w:ascii="Arial" w:hAnsi="Arial" w:cs="Arial" w:eastAsia="Arial"/>
          <w:color w:val="auto"/>
          <w:spacing w:val="0"/>
          <w:position w:val="0"/>
          <w:sz w:val="24"/>
          <w:shd w:fill="auto" w:val="clear"/>
        </w:rPr>
      </w:pPr>
    </w:p>
    <w:p>
      <w:pPr>
        <w:tabs>
          <w:tab w:val="left" w:pos="0" w:leader="none"/>
          <w:tab w:val="left" w:pos="0" w:leader="none"/>
          <w:tab w:val="left" w:pos="0" w:leader="none"/>
        </w:tabs>
        <w:spacing w:before="0" w:after="0" w:line="240"/>
        <w:ind w:right="0" w:left="4544" w:firstLine="0"/>
        <w:jc w:val="righ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JAIN, Anushtha. What are Functional Requirements: Examples, Definition, Complete Guide. Visure Solutions. Disponível em: &lt;</w:t>
      </w:r>
      <w:hyperlink xmlns:r="http://schemas.openxmlformats.org/officeDocument/2006/relationships" r:id="docRId3">
        <w:r>
          <w:rPr>
            <w:rFonts w:ascii="Arial" w:hAnsi="Arial" w:cs="Arial" w:eastAsia="Arial"/>
            <w:color w:val="0000FF"/>
            <w:spacing w:val="0"/>
            <w:position w:val="0"/>
            <w:sz w:val="22"/>
            <w:u w:val="single"/>
            <w:shd w:fill="auto" w:val="clear"/>
          </w:rPr>
          <w:t xml:space="preserve">https://visuresolutions.com/pt/blog/functional-requirements/</w:t>
        </w:r>
      </w:hyperlink>
      <w:r>
        <w:rPr>
          <w:rFonts w:ascii="Arial" w:hAnsi="Arial" w:cs="Arial" w:eastAsia="Arial"/>
          <w:color w:val="auto"/>
          <w:spacing w:val="0"/>
          <w:position w:val="0"/>
          <w:sz w:val="22"/>
          <w:shd w:fill="auto" w:val="clear"/>
        </w:rPr>
        <w:t xml:space="preserve">&gt;. Acesso em: 1 jul. 2023.</w:t>
      </w:r>
    </w:p>
    <w:p>
      <w:pPr>
        <w:tabs>
          <w:tab w:val="left" w:pos="0" w:leader="none"/>
          <w:tab w:val="left" w:pos="0" w:leader="none"/>
          <w:tab w:val="left" w:pos="0" w:leader="none"/>
        </w:tabs>
        <w:spacing w:before="0" w:after="0" w:line="240"/>
        <w:ind w:right="0" w:left="4544" w:firstLine="0"/>
        <w:jc w:val="right"/>
        <w:rPr>
          <w:rFonts w:ascii="Arial" w:hAnsi="Arial" w:cs="Arial" w:eastAsia="Arial"/>
          <w:color w:val="auto"/>
          <w:spacing w:val="0"/>
          <w:position w:val="0"/>
          <w:sz w:val="22"/>
          <w:shd w:fill="auto" w:val="clear"/>
        </w:rPr>
      </w:pPr>
    </w:p>
    <w:p>
      <w:pPr>
        <w:tabs>
          <w:tab w:val="left" w:pos="0" w:leader="none"/>
          <w:tab w:val="left" w:pos="0" w:leader="none"/>
          <w:tab w:val="left" w:pos="0" w:leader="none"/>
        </w:tabs>
        <w:spacing w:before="0" w:after="0" w:line="240"/>
        <w:ind w:right="0" w:left="4544" w:firstLine="0"/>
        <w:jc w:val="righ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Requisitos funcionais e não funcionais: o que são? Mestresdaweb.com.br. Disponível em: &lt;</w:t>
      </w:r>
      <w:hyperlink xmlns:r="http://schemas.openxmlformats.org/officeDocument/2006/relationships" r:id="docRId4">
        <w:r>
          <w:rPr>
            <w:rFonts w:ascii="Arial" w:hAnsi="Arial" w:cs="Arial" w:eastAsia="Arial"/>
            <w:color w:val="0000FF"/>
            <w:spacing w:val="0"/>
            <w:position w:val="0"/>
            <w:sz w:val="22"/>
            <w:u w:val="single"/>
            <w:shd w:fill="auto" w:val="clear"/>
          </w:rPr>
          <w:t xml:space="preserve">https://www.mestresdaweb.com.br/tecnologias/requisitos-funcionais-e-nao-funcionais-o-que-sao</w:t>
        </w:r>
      </w:hyperlink>
      <w:r>
        <w:rPr>
          <w:rFonts w:ascii="Arial" w:hAnsi="Arial" w:cs="Arial" w:eastAsia="Arial"/>
          <w:color w:val="auto"/>
          <w:spacing w:val="0"/>
          <w:position w:val="0"/>
          <w:sz w:val="22"/>
          <w:shd w:fill="auto" w:val="clear"/>
        </w:rPr>
        <w:t xml:space="preserve">&gt;. Acesso em: 1 jul. 2023.</w:t>
      </w:r>
    </w:p>
    <w:p>
      <w:pPr>
        <w:tabs>
          <w:tab w:val="left" w:pos="0" w:leader="none"/>
          <w:tab w:val="left" w:pos="0" w:leader="none"/>
          <w:tab w:val="left" w:pos="0" w:leader="none"/>
        </w:tabs>
        <w:spacing w:before="0" w:after="0" w:line="240"/>
        <w:ind w:right="0" w:left="4544" w:firstLine="0"/>
        <w:jc w:val="right"/>
        <w:rPr>
          <w:rFonts w:ascii="Arial" w:hAnsi="Arial" w:cs="Arial" w:eastAsia="Arial"/>
          <w:color w:val="auto"/>
          <w:spacing w:val="0"/>
          <w:position w:val="0"/>
          <w:sz w:val="22"/>
          <w:shd w:fill="auto" w:val="clear"/>
        </w:rPr>
      </w:pPr>
    </w:p>
    <w:p>
      <w:pPr>
        <w:tabs>
          <w:tab w:val="left" w:pos="0" w:leader="none"/>
          <w:tab w:val="left" w:pos="0" w:leader="none"/>
          <w:tab w:val="left" w:pos="0" w:leader="none"/>
        </w:tabs>
        <w:spacing w:before="0" w:after="0" w:line="240"/>
        <w:ind w:right="0" w:left="4544" w:firstLine="0"/>
        <w:jc w:val="right"/>
        <w:rPr>
          <w:rFonts w:ascii="Arial" w:hAnsi="Arial" w:cs="Arial" w:eastAsia="Arial"/>
          <w:color w:val="auto"/>
          <w:spacing w:val="0"/>
          <w:position w:val="0"/>
          <w:sz w:val="24"/>
          <w:shd w:fill="auto" w:val="clear"/>
        </w:rPr>
      </w:pPr>
      <w:r>
        <w:rPr>
          <w:rFonts w:ascii="Arial" w:hAnsi="Arial" w:cs="Arial" w:eastAsia="Arial"/>
          <w:color w:val="auto"/>
          <w:spacing w:val="0"/>
          <w:position w:val="0"/>
          <w:sz w:val="22"/>
          <w:shd w:fill="auto" w:val="clear"/>
        </w:rPr>
        <w:t xml:space="preserve">‌</w:t>
      </w:r>
    </w:p>
    <w:p>
      <w:pPr>
        <w:tabs>
          <w:tab w:val="left" w:pos="0" w:leader="none"/>
          <w:tab w:val="left" w:pos="0" w:leader="none"/>
          <w:tab w:val="left" w:pos="0" w:leader="none"/>
        </w:tabs>
        <w:spacing w:before="0" w:after="0" w:line="360"/>
        <w:ind w:right="0" w:left="0" w:firstLine="0"/>
        <w:jc w:val="both"/>
        <w:rPr>
          <w:rFonts w:ascii="Arial" w:hAnsi="Arial" w:cs="Arial" w:eastAsia="Arial"/>
          <w:color w:val="auto"/>
          <w:spacing w:val="0"/>
          <w:position w:val="0"/>
          <w:sz w:val="24"/>
          <w:shd w:fill="auto" w:val="clear"/>
        </w:rPr>
      </w:pPr>
    </w:p>
    <w:p>
      <w:pPr>
        <w:tabs>
          <w:tab w:val="left" w:pos="0" w:leader="none"/>
          <w:tab w:val="left" w:pos="0" w:leader="none"/>
          <w:tab w:val="left" w:pos="0" w:leader="none"/>
        </w:tabs>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tabs>
          <w:tab w:val="left" w:pos="0" w:leader="none"/>
          <w:tab w:val="left" w:pos="0" w:leader="none"/>
          <w:tab w:val="left" w:pos="0" w:leader="none"/>
        </w:tabs>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tabs>
          <w:tab w:val="left" w:pos="0" w:leader="none"/>
          <w:tab w:val="left" w:pos="0" w:leader="none"/>
          <w:tab w:val="left" w:pos="0" w:leader="none"/>
        </w:tabs>
        <w:spacing w:before="0" w:after="0" w:line="360"/>
        <w:ind w:right="0" w:left="0" w:firstLine="0"/>
        <w:jc w:val="both"/>
        <w:rPr>
          <w:rFonts w:ascii="Arial" w:hAnsi="Arial" w:cs="Arial" w:eastAsia="Arial"/>
          <w:color w:val="auto"/>
          <w:spacing w:val="0"/>
          <w:position w:val="0"/>
          <w:sz w:val="24"/>
          <w:shd w:fill="auto" w:val="clear"/>
        </w:rPr>
      </w:pPr>
    </w:p>
    <w:p>
      <w:pPr>
        <w:keepNext w:val="true"/>
        <w:tabs>
          <w:tab w:val="left" w:pos="0" w:leader="none"/>
        </w:tabs>
        <w:spacing w:before="0" w:after="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5.1.1 Requisitos funcionais</w:t>
      </w:r>
    </w:p>
    <w:p>
      <w:pPr>
        <w:keepNext w:val="true"/>
        <w:tabs>
          <w:tab w:val="left" w:pos="0" w:leader="none"/>
        </w:tabs>
        <w:spacing w:before="0" w:after="0" w:line="360"/>
        <w:ind w:right="0" w:left="578" w:hanging="578"/>
        <w:jc w:val="both"/>
        <w:rPr>
          <w:rFonts w:ascii="Arial" w:hAnsi="Arial" w:cs="Arial" w:eastAsia="Arial"/>
          <w:b/>
          <w:color w:val="auto"/>
          <w:spacing w:val="0"/>
          <w:position w:val="0"/>
          <w:sz w:val="24"/>
          <w:shd w:fill="auto" w:val="clear"/>
        </w:rPr>
      </w:pPr>
    </w:p>
    <w:p>
      <w:pPr>
        <w:tabs>
          <w:tab w:val="left" w:pos="0" w:leader="none"/>
        </w:tabs>
        <w:spacing w:before="0" w:after="0" w:line="360"/>
        <w:ind w:right="0" w:left="0" w:firstLine="0"/>
        <w:jc w:val="both"/>
        <w:rPr>
          <w:rFonts w:ascii="Arial" w:hAnsi="Arial" w:cs="Arial" w:eastAsia="Arial"/>
          <w:color w:val="000000"/>
          <w:spacing w:val="0"/>
          <w:position w:val="0"/>
          <w:sz w:val="22"/>
          <w:shd w:fill="auto" w:val="clear"/>
        </w:rPr>
      </w:pPr>
      <w:r>
        <w:rPr>
          <w:rFonts w:ascii="Arial" w:hAnsi="Arial" w:cs="Arial" w:eastAsia="Arial"/>
          <w:color w:val="auto"/>
          <w:spacing w:val="0"/>
          <w:position w:val="0"/>
          <w:sz w:val="24"/>
          <w:shd w:fill="auto" w:val="clear"/>
        </w:rPr>
        <w:tab/>
      </w:r>
    </w:p>
    <w:p>
      <w:pPr>
        <w:keepNext w:val="true"/>
        <w:tabs>
          <w:tab w:val="left" w:pos="709" w:leader="none"/>
        </w:tabs>
        <w:spacing w:before="0" w:after="0" w:line="360"/>
        <w:ind w:right="0" w:left="720" w:hanging="72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5.1.2 Requisitos não funcionais </w:t>
      </w:r>
    </w:p>
    <w:p>
      <w:pPr>
        <w:tabs>
          <w:tab w:val="left" w:pos="0" w:leader="none"/>
          <w:tab w:val="left" w:pos="0" w:leader="none"/>
        </w:tabs>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r>
    </w:p>
    <w:p>
      <w:pPr>
        <w:widowControl w:val="false"/>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0"/>
          <w:shd w:fill="auto" w:val="clear"/>
        </w:rPr>
        <w:t xml:space="preserve">Fonte: O autor, 2022</w:t>
      </w:r>
    </w:p>
    <w:p>
      <w:pPr>
        <w:spacing w:before="0" w:after="0" w:line="360"/>
        <w:ind w:right="0" w:left="0" w:firstLine="0"/>
        <w:jc w:val="both"/>
        <w:rPr>
          <w:rFonts w:ascii="Arial" w:hAnsi="Arial" w:cs="Arial" w:eastAsia="Arial"/>
          <w:color w:val="auto"/>
          <w:spacing w:val="0"/>
          <w:position w:val="0"/>
          <w:sz w:val="24"/>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spacing w:before="0" w:after="0" w:line="360"/>
        <w:ind w:right="0" w:left="0" w:firstLine="0"/>
        <w:jc w:val="both"/>
        <w:rPr>
          <w:rFonts w:ascii="Arial" w:hAnsi="Arial" w:cs="Arial" w:eastAsia="Arial"/>
          <w:color w:val="000000"/>
          <w:spacing w:val="0"/>
          <w:position w:val="0"/>
          <w:sz w:val="22"/>
          <w:shd w:fill="auto" w:val="clear"/>
        </w:rPr>
      </w:pPr>
    </w:p>
    <w:p>
      <w:pPr>
        <w:keepNext w:val="true"/>
        <w:numPr>
          <w:ilvl w:val="0"/>
          <w:numId w:val="90"/>
        </w:numPr>
        <w:tabs>
          <w:tab w:val="left" w:pos="0" w:leader="none"/>
        </w:tabs>
        <w:spacing w:before="0" w:after="0" w:line="360"/>
        <w:ind w:right="0" w:left="36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Diagrama de Contexto</w:t>
      </w:r>
    </w:p>
    <w:p>
      <w:pPr>
        <w:spacing w:before="0" w:after="0" w:line="360"/>
        <w:ind w:right="0" w:left="0" w:firstLine="709"/>
        <w:jc w:val="both"/>
        <w:rPr>
          <w:rFonts w:ascii="Arial" w:hAnsi="Arial" w:cs="Arial" w:eastAsia="Arial"/>
          <w:color w:val="000000"/>
          <w:spacing w:val="0"/>
          <w:position w:val="0"/>
          <w:sz w:val="24"/>
          <w:shd w:fill="auto" w:val="clear"/>
        </w:rPr>
      </w:pPr>
    </w:p>
    <w:p>
      <w:pPr>
        <w:spacing w:before="0" w:after="0" w:line="360"/>
        <w:ind w:right="0" w:left="0" w:firstLine="141"/>
        <w:jc w:val="both"/>
        <w:rPr>
          <w:rFonts w:ascii="Arial" w:hAnsi="Arial" w:cs="Arial" w:eastAsia="Arial"/>
          <w:color w:val="000000"/>
          <w:spacing w:val="0"/>
          <w:position w:val="0"/>
          <w:sz w:val="24"/>
          <w:shd w:fill="auto" w:val="clear"/>
        </w:rPr>
      </w:pPr>
    </w:p>
    <w:p>
      <w:pPr>
        <w:spacing w:before="0" w:after="0" w:line="480"/>
        <w:ind w:right="0" w:left="0" w:firstLine="0"/>
        <w:jc w:val="both"/>
        <w:rPr>
          <w:rFonts w:ascii="Arial" w:hAnsi="Arial" w:cs="Arial" w:eastAsia="Arial"/>
          <w:color w:val="000000"/>
          <w:spacing w:val="0"/>
          <w:position w:val="0"/>
          <w:sz w:val="20"/>
          <w:shd w:fill="auto" w:val="clear"/>
        </w:rPr>
      </w:pPr>
      <w:r>
        <w:rPr>
          <w:rFonts w:ascii="Arial" w:hAnsi="Arial" w:cs="Arial" w:eastAsia="Arial"/>
          <w:b/>
          <w:color w:val="auto"/>
          <w:spacing w:val="0"/>
          <w:position w:val="0"/>
          <w:sz w:val="20"/>
          <w:shd w:fill="auto" w:val="clear"/>
        </w:rPr>
        <w:t xml:space="preserve">Fonte: O autor, 2022</w:t>
      </w:r>
    </w:p>
    <w:p>
      <w:pPr>
        <w:spacing w:before="0" w:after="0" w:line="480"/>
        <w:ind w:right="0" w:left="0" w:firstLine="709"/>
        <w:jc w:val="both"/>
        <w:rPr>
          <w:rFonts w:ascii="Arial" w:hAnsi="Arial" w:cs="Arial" w:eastAsia="Arial"/>
          <w:color w:val="auto"/>
          <w:spacing w:val="0"/>
          <w:position w:val="0"/>
          <w:sz w:val="24"/>
          <w:shd w:fill="auto" w:val="clear"/>
        </w:rPr>
      </w:pPr>
      <w:r>
        <w:object w:dxaOrig="8640" w:dyaOrig="7200">
          <v:rect xmlns:o="urn:schemas-microsoft-com:office:office" xmlns:v="urn:schemas-microsoft-com:vml" id="rectole0000000001" style="width:432.000000pt;height:360.0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1" ShapeID="rectole0000000001" r:id="docRId5"/>
        </w:object>
      </w: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96"/>
        </w:numPr>
        <w:tabs>
          <w:tab w:val="left" w:pos="0" w:leader="none"/>
        </w:tabs>
        <w:spacing w:before="120" w:after="120" w:line="360"/>
        <w:ind w:right="0" w:left="36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Fluxo de dados</w:t>
      </w: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709"/>
        <w:jc w:val="both"/>
        <w:rPr>
          <w:rFonts w:ascii="Arial" w:hAnsi="Arial" w:cs="Arial" w:eastAsia="Arial"/>
          <w:b/>
          <w:color w:val="auto"/>
          <w:spacing w:val="0"/>
          <w:position w:val="0"/>
          <w:sz w:val="20"/>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0"/>
          <w:shd w:fill="auto" w:val="clear"/>
        </w:rPr>
        <w:t xml:space="preserve">Fonte: O autor, 2022</w:t>
      </w:r>
    </w:p>
    <w:p>
      <w:pPr>
        <w:spacing w:before="0" w:after="0" w:line="480"/>
        <w:ind w:right="0" w:left="0" w:firstLine="709"/>
        <w:jc w:val="both"/>
        <w:rPr>
          <w:rFonts w:ascii="Arial" w:hAnsi="Arial" w:cs="Arial" w:eastAsia="Arial"/>
          <w:b/>
          <w:color w:val="auto"/>
          <w:spacing w:val="0"/>
          <w:position w:val="0"/>
          <w:sz w:val="20"/>
          <w:shd w:fill="auto" w:val="clear"/>
        </w:rPr>
      </w:pPr>
    </w:p>
    <w:p>
      <w:pPr>
        <w:spacing w:before="0" w:after="0" w:line="480"/>
        <w:ind w:right="0" w:left="0" w:firstLine="709"/>
        <w:jc w:val="both"/>
        <w:rPr>
          <w:rFonts w:ascii="Arial" w:hAnsi="Arial" w:cs="Arial" w:eastAsia="Arial"/>
          <w:b/>
          <w:color w:val="auto"/>
          <w:spacing w:val="0"/>
          <w:position w:val="0"/>
          <w:sz w:val="20"/>
          <w:shd w:fill="auto" w:val="clear"/>
        </w:rPr>
      </w:pPr>
    </w:p>
    <w:p>
      <w:pPr>
        <w:spacing w:before="0" w:after="0" w:line="480"/>
        <w:ind w:right="0" w:left="0" w:firstLine="709"/>
        <w:jc w:val="both"/>
        <w:rPr>
          <w:rFonts w:ascii="Arial" w:hAnsi="Arial" w:cs="Arial" w:eastAsia="Arial"/>
          <w:b/>
          <w:color w:val="auto"/>
          <w:spacing w:val="0"/>
          <w:position w:val="0"/>
          <w:sz w:val="20"/>
          <w:shd w:fill="auto" w:val="clear"/>
        </w:rPr>
      </w:pPr>
    </w:p>
    <w:p>
      <w:pPr>
        <w:spacing w:before="0" w:after="0" w:line="480"/>
        <w:ind w:right="0" w:left="0" w:firstLine="709"/>
        <w:jc w:val="both"/>
        <w:rPr>
          <w:rFonts w:ascii="Arial" w:hAnsi="Arial" w:cs="Arial" w:eastAsia="Arial"/>
          <w:b/>
          <w:color w:val="auto"/>
          <w:spacing w:val="0"/>
          <w:position w:val="0"/>
          <w:sz w:val="20"/>
          <w:shd w:fill="auto" w:val="clear"/>
        </w:rPr>
      </w:pPr>
    </w:p>
    <w:p>
      <w:pPr>
        <w:spacing w:before="0" w:after="0" w:line="480"/>
        <w:ind w:right="0" w:left="0" w:firstLine="709"/>
        <w:jc w:val="both"/>
        <w:rPr>
          <w:rFonts w:ascii="Arial" w:hAnsi="Arial" w:cs="Arial" w:eastAsia="Arial"/>
          <w:b/>
          <w:color w:val="auto"/>
          <w:spacing w:val="0"/>
          <w:position w:val="0"/>
          <w:sz w:val="20"/>
          <w:shd w:fill="auto" w:val="clear"/>
        </w:rPr>
      </w:pPr>
    </w:p>
    <w:p>
      <w:pPr>
        <w:spacing w:before="0" w:after="0" w:line="480"/>
        <w:ind w:right="0" w:left="0" w:firstLine="709"/>
        <w:jc w:val="both"/>
        <w:rPr>
          <w:rFonts w:ascii="Arial" w:hAnsi="Arial" w:cs="Arial" w:eastAsia="Arial"/>
          <w:b/>
          <w:color w:val="auto"/>
          <w:spacing w:val="0"/>
          <w:position w:val="0"/>
          <w:sz w:val="20"/>
          <w:shd w:fill="auto" w:val="clear"/>
        </w:rPr>
      </w:pPr>
    </w:p>
    <w:p>
      <w:pPr>
        <w:spacing w:before="0" w:after="0" w:line="480"/>
        <w:ind w:right="0" w:left="0" w:firstLine="709"/>
        <w:jc w:val="both"/>
        <w:rPr>
          <w:rFonts w:ascii="Arial" w:hAnsi="Arial" w:cs="Arial" w:eastAsia="Arial"/>
          <w:b/>
          <w:color w:val="auto"/>
          <w:spacing w:val="0"/>
          <w:position w:val="0"/>
          <w:sz w:val="20"/>
          <w:shd w:fill="auto" w:val="clear"/>
        </w:rPr>
      </w:pPr>
    </w:p>
    <w:p>
      <w:pPr>
        <w:spacing w:before="0" w:after="0" w:line="480"/>
        <w:ind w:right="0" w:left="0" w:firstLine="709"/>
        <w:jc w:val="both"/>
        <w:rPr>
          <w:rFonts w:ascii="Arial" w:hAnsi="Arial" w:cs="Arial" w:eastAsia="Arial"/>
          <w:b/>
          <w:color w:val="auto"/>
          <w:spacing w:val="0"/>
          <w:position w:val="0"/>
          <w:sz w:val="20"/>
          <w:shd w:fill="auto" w:val="clear"/>
        </w:rPr>
      </w:pPr>
    </w:p>
    <w:p>
      <w:pPr>
        <w:spacing w:before="0" w:after="0" w:line="480"/>
        <w:ind w:right="0" w:left="0" w:firstLine="709"/>
        <w:jc w:val="both"/>
        <w:rPr>
          <w:rFonts w:ascii="Arial" w:hAnsi="Arial" w:cs="Arial" w:eastAsia="Arial"/>
          <w:b/>
          <w:color w:val="auto"/>
          <w:spacing w:val="0"/>
          <w:position w:val="0"/>
          <w:sz w:val="20"/>
          <w:shd w:fill="auto" w:val="clear"/>
        </w:rPr>
      </w:pPr>
    </w:p>
    <w:p>
      <w:pPr>
        <w:keepNext w:val="true"/>
        <w:numPr>
          <w:ilvl w:val="0"/>
          <w:numId w:val="99"/>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Entidade e relacionamento</w:t>
      </w: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0"/>
          <w:shd w:fill="auto" w:val="clear"/>
        </w:rPr>
        <w:t xml:space="preserve">Fonte: O autor, 2022</w:t>
      </w:r>
    </w:p>
    <w:p>
      <w:pPr>
        <w:tabs>
          <w:tab w:val="left" w:pos="0" w:leader="none"/>
          <w:tab w:val="left" w:pos="0"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0" w:leader="none"/>
          <w:tab w:val="left" w:pos="0"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0" w:leader="none"/>
          <w:tab w:val="left" w:pos="0" w:leader="none"/>
        </w:tabs>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02"/>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Dicionário de Dados</w:t>
      </w:r>
    </w:p>
    <w:p>
      <w:pPr>
        <w:tabs>
          <w:tab w:val="left" w:pos="0" w:leader="none"/>
          <w:tab w:val="left" w:pos="0" w:leader="none"/>
        </w:tabs>
        <w:spacing w:before="240" w:after="0" w:line="36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0"/>
          <w:shd w:fill="auto" w:val="clear"/>
        </w:rPr>
        <w:t xml:space="preserve">Fonte: O autor, 2022</w:t>
      </w: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05"/>
        </w:numPr>
        <w:tabs>
          <w:tab w:val="left" w:pos="0" w:leader="none"/>
        </w:tabs>
        <w:spacing w:before="120" w:after="120" w:line="360"/>
        <w:ind w:right="0" w:left="360" w:hanging="360"/>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Caso de Uso</w:t>
      </w:r>
    </w:p>
    <w:p>
      <w:pPr>
        <w:tabs>
          <w:tab w:val="left" w:pos="16777211" w:leader="none"/>
          <w:tab w:val="left" w:pos="16777211" w:leader="none"/>
          <w:tab w:val="left" w:pos="16777211" w:leader="none"/>
        </w:tabs>
        <w:spacing w:before="0" w:after="0" w:line="480"/>
        <w:ind w:right="0" w:left="720" w:hanging="861"/>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Fonte: O autor, 2022</w:t>
      </w:r>
    </w:p>
    <w:p>
      <w:pPr>
        <w:tabs>
          <w:tab w:val="left" w:pos="16777211" w:leader="none"/>
          <w:tab w:val="left" w:pos="16777211" w:leader="none"/>
          <w:tab w:val="left" w:pos="16777211" w:leader="none"/>
        </w:tabs>
        <w:spacing w:before="0" w:after="0" w:line="480"/>
        <w:ind w:right="0" w:left="720" w:hanging="861"/>
        <w:jc w:val="both"/>
        <w:rPr>
          <w:rFonts w:ascii="Arial" w:hAnsi="Arial" w:cs="Arial" w:eastAsia="Arial"/>
          <w:b/>
          <w:color w:val="auto"/>
          <w:spacing w:val="0"/>
          <w:position w:val="0"/>
          <w:sz w:val="20"/>
          <w:shd w:fill="auto" w:val="clear"/>
        </w:rPr>
      </w:pPr>
    </w:p>
    <w:p>
      <w:pPr>
        <w:tabs>
          <w:tab w:val="left" w:pos="16777211" w:leader="none"/>
          <w:tab w:val="left" w:pos="16777211" w:leader="none"/>
          <w:tab w:val="left" w:pos="16777211" w:leader="none"/>
        </w:tabs>
        <w:spacing w:before="0" w:after="0" w:line="480"/>
        <w:ind w:right="0" w:left="720" w:hanging="861"/>
        <w:jc w:val="both"/>
        <w:rPr>
          <w:rFonts w:ascii="Arial" w:hAnsi="Arial" w:cs="Arial" w:eastAsia="Arial"/>
          <w:b/>
          <w:color w:val="auto"/>
          <w:spacing w:val="0"/>
          <w:position w:val="0"/>
          <w:sz w:val="20"/>
          <w:shd w:fill="auto" w:val="clear"/>
        </w:rPr>
      </w:pPr>
    </w:p>
    <w:p>
      <w:pPr>
        <w:tabs>
          <w:tab w:val="left" w:pos="16777211" w:leader="none"/>
          <w:tab w:val="left" w:pos="16777211" w:leader="none"/>
          <w:tab w:val="left" w:pos="16777211" w:leader="none"/>
        </w:tabs>
        <w:spacing w:before="0" w:after="0" w:line="480"/>
        <w:ind w:right="0" w:left="720" w:hanging="861"/>
        <w:jc w:val="both"/>
        <w:rPr>
          <w:rFonts w:ascii="Arial" w:hAnsi="Arial" w:cs="Arial" w:eastAsia="Arial"/>
          <w:b/>
          <w:color w:val="auto"/>
          <w:spacing w:val="0"/>
          <w:position w:val="0"/>
          <w:sz w:val="20"/>
          <w:shd w:fill="auto" w:val="clear"/>
        </w:rPr>
      </w:pPr>
    </w:p>
    <w:p>
      <w:pPr>
        <w:tabs>
          <w:tab w:val="left" w:pos="16777211" w:leader="none"/>
          <w:tab w:val="left" w:pos="16777211" w:leader="none"/>
          <w:tab w:val="left" w:pos="16777211" w:leader="none"/>
        </w:tabs>
        <w:spacing w:before="0" w:after="0" w:line="480"/>
        <w:ind w:right="0" w:left="720" w:hanging="861"/>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DIAGRAMA 02</w:t>
      </w:r>
    </w:p>
    <w:p>
      <w:pPr>
        <w:tabs>
          <w:tab w:val="left" w:pos="709" w:leader="none"/>
          <w:tab w:val="left" w:pos="709" w:leader="none"/>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709"/>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0"/>
          <w:shd w:fill="auto" w:val="clear"/>
        </w:rPr>
        <w:t xml:space="preserve">Fonte: O autor, 2022</w:t>
      </w:r>
    </w:p>
    <w:p>
      <w:pPr>
        <w:keepNext w:val="true"/>
        <w:numPr>
          <w:ilvl w:val="0"/>
          <w:numId w:val="109"/>
        </w:numPr>
        <w:tabs>
          <w:tab w:val="left" w:pos="709" w:leader="none"/>
        </w:tabs>
        <w:spacing w:before="240" w:after="240" w:line="48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Cadastrar</w:t>
      </w:r>
    </w:p>
    <w:p>
      <w:pPr>
        <w:spacing w:before="0" w:after="0" w:line="480"/>
        <w:ind w:right="0" w:left="0" w:firstLine="0"/>
        <w:jc w:val="both"/>
        <w:rPr>
          <w:rFonts w:ascii="Arial" w:hAnsi="Arial" w:cs="Arial" w:eastAsia="Arial"/>
          <w:b/>
          <w:color w:val="auto"/>
          <w:spacing w:val="0"/>
          <w:position w:val="0"/>
          <w:sz w:val="24"/>
          <w:shd w:fill="auto" w:val="clear"/>
        </w:rPr>
      </w:pPr>
    </w:p>
    <w:p>
      <w:pPr>
        <w:keepNext w:val="true"/>
        <w:numPr>
          <w:ilvl w:val="0"/>
          <w:numId w:val="111"/>
        </w:numPr>
        <w:tabs>
          <w:tab w:val="left" w:pos="709" w:leader="none"/>
        </w:tabs>
        <w:spacing w:before="240" w:after="240" w:line="48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Logar</w:t>
      </w:r>
    </w:p>
    <w:p>
      <w:pPr>
        <w:tabs>
          <w:tab w:val="left" w:pos="709" w:leader="none"/>
        </w:tabs>
        <w:spacing w:before="0" w:after="0" w:line="480"/>
        <w:ind w:right="0" w:left="0" w:firstLine="0"/>
        <w:jc w:val="both"/>
        <w:rPr>
          <w:rFonts w:ascii="Arial" w:hAnsi="Arial" w:cs="Arial" w:eastAsia="Arial"/>
          <w:b/>
          <w:color w:val="auto"/>
          <w:spacing w:val="0"/>
          <w:position w:val="0"/>
          <w:sz w:val="24"/>
          <w:shd w:fill="auto" w:val="clear"/>
        </w:rPr>
      </w:pPr>
    </w:p>
    <w:p>
      <w:pPr>
        <w:keepNext w:val="true"/>
        <w:numPr>
          <w:ilvl w:val="0"/>
          <w:numId w:val="113"/>
        </w:numPr>
        <w:tabs>
          <w:tab w:val="left" w:pos="709" w:leader="none"/>
        </w:tabs>
        <w:spacing w:before="240" w:after="240" w:line="48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Cadastro de funcionário/profissional</w:t>
      </w: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15"/>
        </w:numPr>
        <w:tabs>
          <w:tab w:val="left" w:pos="709" w:leader="none"/>
        </w:tabs>
        <w:spacing w:before="240" w:after="0" w:line="24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Consultar profissionais </w:t>
      </w:r>
    </w:p>
    <w:p>
      <w:pPr>
        <w:tabs>
          <w:tab w:val="left" w:pos="709" w:leader="none"/>
        </w:tabs>
        <w:spacing w:before="0" w:after="0" w:line="480"/>
        <w:ind w:right="0" w:left="72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18"/>
        </w:numPr>
        <w:tabs>
          <w:tab w:val="left" w:pos="709" w:leader="none"/>
        </w:tabs>
        <w:spacing w:before="240" w:after="240" w:line="480"/>
        <w:ind w:right="0" w:left="720" w:hanging="72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Agendamento</w:t>
      </w: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21"/>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Classe</w:t>
      </w:r>
    </w:p>
    <w:p>
      <w:pPr>
        <w:spacing w:before="0" w:after="0" w:line="48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0"/>
          <w:shd w:fill="auto" w:val="clear"/>
        </w:rPr>
        <w:t xml:space="preserve">Fonte: O autor, 2022</w:t>
      </w:r>
    </w:p>
    <w:p>
      <w:pPr>
        <w:keepNext w:val="true"/>
        <w:numPr>
          <w:ilvl w:val="0"/>
          <w:numId w:val="123"/>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Sequência </w:t>
      </w:r>
    </w:p>
    <w:p>
      <w:pPr>
        <w:spacing w:before="0" w:after="0" w:line="480"/>
        <w:ind w:right="0" w:left="709" w:firstLine="0"/>
        <w:jc w:val="both"/>
        <w:rPr>
          <w:rFonts w:ascii="Arial" w:hAnsi="Arial" w:cs="Arial" w:eastAsia="Arial"/>
          <w:color w:val="auto"/>
          <w:spacing w:val="0"/>
          <w:position w:val="0"/>
          <w:sz w:val="24"/>
          <w:shd w:fill="auto" w:val="clear"/>
        </w:rPr>
      </w:pPr>
    </w:p>
    <w:p>
      <w:pPr>
        <w:spacing w:before="0" w:after="0" w:line="480"/>
        <w:ind w:right="0" w:left="709" w:hanging="709"/>
        <w:jc w:val="both"/>
        <w:rPr>
          <w:rFonts w:ascii="Arial" w:hAnsi="Arial" w:cs="Arial" w:eastAsia="Arial"/>
          <w:color w:val="auto"/>
          <w:spacing w:val="0"/>
          <w:position w:val="0"/>
          <w:sz w:val="24"/>
          <w:shd w:fill="auto" w:val="clear"/>
        </w:rPr>
      </w:pPr>
    </w:p>
    <w:p>
      <w:pPr>
        <w:spacing w:before="0" w:after="0" w:line="480"/>
        <w:ind w:right="0" w:left="709" w:firstLine="0"/>
        <w:jc w:val="both"/>
        <w:rPr>
          <w:rFonts w:ascii="Arial" w:hAnsi="Arial" w:cs="Arial" w:eastAsia="Arial"/>
          <w:color w:val="auto"/>
          <w:spacing w:val="0"/>
          <w:position w:val="0"/>
          <w:sz w:val="22"/>
          <w:shd w:fill="auto" w:val="clear"/>
        </w:rPr>
      </w:pPr>
    </w:p>
    <w:p>
      <w:pPr>
        <w:spacing w:before="0" w:after="0" w:line="480"/>
        <w:ind w:right="0" w:left="0" w:firstLine="0"/>
        <w:jc w:val="both"/>
        <w:rPr>
          <w:rFonts w:ascii="Arial" w:hAnsi="Arial" w:cs="Arial" w:eastAsia="Arial"/>
          <w:b/>
          <w:color w:val="auto"/>
          <w:spacing w:val="0"/>
          <w:position w:val="0"/>
          <w:sz w:val="20"/>
          <w:shd w:fill="auto" w:val="clear"/>
        </w:rPr>
      </w:pPr>
      <w:r>
        <w:rPr>
          <w:rFonts w:ascii="Arial" w:hAnsi="Arial" w:cs="Arial" w:eastAsia="Arial"/>
          <w:b/>
          <w:color w:val="auto"/>
          <w:spacing w:val="0"/>
          <w:position w:val="0"/>
          <w:sz w:val="20"/>
          <w:shd w:fill="auto" w:val="clear"/>
        </w:rPr>
        <w:t xml:space="preserve">Fonte: O autor, 2022</w:t>
      </w:r>
    </w:p>
    <w:p>
      <w:pPr>
        <w:spacing w:before="0" w:after="0" w:line="480"/>
        <w:ind w:right="0" w:left="0" w:firstLine="0"/>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p>
    <w:p>
      <w:pPr>
        <w:keepNext w:val="true"/>
        <w:numPr>
          <w:ilvl w:val="0"/>
          <w:numId w:val="128"/>
        </w:numPr>
        <w:tabs>
          <w:tab w:val="left" w:pos="0" w:leader="none"/>
        </w:tabs>
        <w:spacing w:before="120" w:after="120" w:line="360"/>
        <w:ind w:right="0" w:left="578" w:hanging="578"/>
        <w:jc w:val="both"/>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Diagrama de Atividade</w:t>
      </w:r>
    </w:p>
    <w:p>
      <w:pPr>
        <w:spacing w:before="0" w:after="0" w:line="360"/>
        <w:ind w:right="0" w:left="709" w:hanging="709"/>
        <w:jc w:val="both"/>
        <w:rPr>
          <w:rFonts w:ascii="Arial" w:hAnsi="Arial" w:cs="Arial" w:eastAsia="Arial"/>
          <w:color w:val="auto"/>
          <w:spacing w:val="0"/>
          <w:position w:val="0"/>
          <w:sz w:val="24"/>
          <w:shd w:fill="auto" w:val="clear"/>
        </w:rPr>
      </w:pPr>
    </w:p>
    <w:p>
      <w:pPr>
        <w:spacing w:before="0" w:after="0" w:line="480"/>
        <w:ind w:right="0" w:left="0" w:firstLine="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0"/>
          <w:shd w:fill="auto" w:val="clear"/>
        </w:rPr>
        <w:t xml:space="preserve">Fonte: O autor, 2022</w:t>
      </w:r>
    </w:p>
    <w:p>
      <w:pPr>
        <w:keepNext w:val="true"/>
        <w:keepLines w:val="true"/>
        <w:pageBreakBefore w:val="true"/>
        <w:numPr>
          <w:ilvl w:val="0"/>
          <w:numId w:val="131"/>
        </w:numPr>
        <w:tabs>
          <w:tab w:val="left" w:pos="709"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Telas </w:t>
      </w: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tabs>
          <w:tab w:val="left" w:pos="709" w:leader="none"/>
        </w:tabs>
        <w:spacing w:before="0" w:after="0" w:line="480"/>
        <w:ind w:right="0" w:left="0" w:firstLine="0"/>
        <w:jc w:val="both"/>
        <w:rPr>
          <w:rFonts w:ascii="Arial" w:hAnsi="Arial" w:cs="Arial" w:eastAsia="Arial"/>
          <w:color w:val="auto"/>
          <w:spacing w:val="0"/>
          <w:position w:val="0"/>
          <w:sz w:val="24"/>
          <w:shd w:fill="auto" w:val="clear"/>
        </w:rPr>
      </w:pPr>
    </w:p>
    <w:p>
      <w:pPr>
        <w:keepNext w:val="true"/>
        <w:keepLines w:val="true"/>
        <w:pageBreakBefore w:val="true"/>
        <w:numPr>
          <w:ilvl w:val="0"/>
          <w:numId w:val="133"/>
        </w:numPr>
        <w:tabs>
          <w:tab w:val="left" w:pos="709" w:leader="none"/>
        </w:tabs>
        <w:spacing w:before="0" w:after="0" w:line="36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 Conclusão</w:t>
      </w:r>
    </w:p>
    <w:p>
      <w:pPr>
        <w:spacing w:before="0" w:after="0" w:line="360"/>
        <w:ind w:right="0" w:left="709" w:firstLine="0"/>
        <w:jc w:val="both"/>
        <w:rPr>
          <w:rFonts w:ascii="Arial" w:hAnsi="Arial" w:cs="Arial" w:eastAsia="Arial"/>
          <w:color w:val="auto"/>
          <w:spacing w:val="0"/>
          <w:position w:val="0"/>
          <w:sz w:val="24"/>
          <w:shd w:fill="auto" w:val="clear"/>
        </w:rPr>
      </w:pPr>
    </w:p>
    <w:p>
      <w:pPr>
        <w:spacing w:before="0" w:after="0" w:line="480"/>
        <w:ind w:right="0" w:left="709" w:firstLine="0"/>
        <w:jc w:val="both"/>
        <w:rPr>
          <w:rFonts w:ascii="Arial" w:hAnsi="Arial" w:cs="Arial" w:eastAsia="Arial"/>
          <w:color w:val="auto"/>
          <w:spacing w:val="0"/>
          <w:position w:val="0"/>
          <w:sz w:val="24"/>
          <w:shd w:fill="auto" w:val="clear"/>
        </w:rPr>
      </w:pPr>
    </w:p>
    <w:p>
      <w:pPr>
        <w:keepNext w:val="true"/>
        <w:keepLines w:val="true"/>
        <w:pageBreakBefore w:val="true"/>
        <w:numPr>
          <w:ilvl w:val="0"/>
          <w:numId w:val="136"/>
        </w:numPr>
        <w:tabs>
          <w:tab w:val="left" w:pos="709" w:leader="none"/>
        </w:tabs>
        <w:spacing w:before="0" w:after="0" w:line="240"/>
        <w:ind w:right="0" w:left="0" w:firstLine="0"/>
        <w:jc w:val="left"/>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28"/>
          <w:shd w:fill="auto" w:val="clear"/>
        </w:rPr>
        <w:t xml:space="preserve">REFERÊNCIAS</w:t>
      </w:r>
    </w:p>
    <w:p>
      <w:pPr>
        <w:spacing w:before="0" w:after="0" w:line="360"/>
        <w:ind w:right="0" w:left="0" w:firstLine="0"/>
        <w:jc w:val="left"/>
        <w:rPr>
          <w:rFonts w:ascii="Arial" w:hAnsi="Arial" w:cs="Arial" w:eastAsia="Arial"/>
          <w:color w:val="000000"/>
          <w:spacing w:val="0"/>
          <w:position w:val="0"/>
          <w:sz w:val="22"/>
          <w:shd w:fill="auto" w:val="clear"/>
        </w:rPr>
      </w:pPr>
    </w:p>
    <w:p>
      <w:pPr>
        <w:spacing w:before="0" w:after="20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2"/>
          <w:shd w:fill="auto" w:val="clear"/>
        </w:rPr>
        <w:t xml:space="preserve">CHAFFEY, D.; ELLIS-CHADWICK, F.; MAYER, R.; JOHNSTON, K. E-Business and E-Commerce Management. Pearson, 2021.</w:t>
      </w:r>
    </w:p>
    <w:p>
      <w:pPr>
        <w:spacing w:before="0" w:after="200" w:line="240"/>
        <w:ind w:right="0" w:left="0" w:firstLine="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2"/>
          <w:shd w:fill="auto" w:val="clear"/>
        </w:rPr>
        <w:t xml:space="preserve">TURBAN, E.; KING, D.; LEE, J.; LIEW, T. W.; TURBAN, D. C. Electronic Commerce: A Managerial and Social Networks Perspective. Springer, 2015.</w:t>
      </w:r>
    </w:p>
    <w:p>
      <w:pPr>
        <w:spacing w:before="0" w:after="20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2"/>
          <w:shd w:fill="auto" w:val="clear"/>
        </w:rPr>
        <w:t xml:space="preserve">KOTLER, P.; KARTAJAYA, H.; SETIAWAN, I. Marketing 4.0: Moving from Traditional to Digital. Wiley, 2016.</w:t>
      </w:r>
    </w:p>
    <w:p>
      <w:pPr>
        <w:spacing w:before="0" w:after="20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2"/>
          <w:shd w:fill="auto" w:val="clear"/>
        </w:rPr>
        <w:t xml:space="preserve">BALLOU, R. H. Gerenciamento da Cadeia de Suprimentos/Logística Empresarial. Bookman, 2017.</w:t>
      </w:r>
    </w:p>
    <w:p>
      <w:pPr>
        <w:spacing w:before="0" w:after="200" w:line="240"/>
        <w:ind w:right="0" w:left="0"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CHOPRA, S.; MEINDL, P. Supply Chain Management: Strategy, Planning, and Operation. Pearson, 2015.</w:t>
      </w:r>
    </w:p>
    <w:p>
      <w:pPr>
        <w:spacing w:before="0" w:after="200" w:line="240"/>
        <w:ind w:right="0" w:left="0" w:firstLine="0"/>
        <w:jc w:val="both"/>
        <w:rPr>
          <w:rFonts w:ascii="Arial" w:hAnsi="Arial" w:cs="Arial" w:eastAsia="Arial"/>
          <w:color w:val="000000"/>
          <w:spacing w:val="0"/>
          <w:position w:val="0"/>
          <w:sz w:val="22"/>
          <w:shd w:fill="auto" w:val="clear"/>
        </w:rPr>
      </w:pPr>
    </w:p>
    <w:p>
      <w:pPr>
        <w:spacing w:before="0" w:after="200" w:line="240"/>
        <w:ind w:right="0" w:left="0"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2"/>
          <w:shd w:fill="auto" w:val="clear"/>
        </w:rPr>
        <w:t xml:space="preserve">‌</w:t>
      </w:r>
    </w:p>
    <w:p>
      <w:pPr>
        <w:spacing w:before="0" w:after="240" w:line="240"/>
        <w:ind w:right="0" w:left="0" w:firstLine="0"/>
        <w:jc w:val="both"/>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num w:numId="51">
    <w:abstractNumId w:val="108"/>
  </w:num>
  <w:num w:numId="59">
    <w:abstractNumId w:val="102"/>
  </w:num>
  <w:num w:numId="63">
    <w:abstractNumId w:val="96"/>
  </w:num>
  <w:num w:numId="90">
    <w:abstractNumId w:val="90"/>
  </w:num>
  <w:num w:numId="96">
    <w:abstractNumId w:val="84"/>
  </w:num>
  <w:num w:numId="99">
    <w:abstractNumId w:val="78"/>
  </w:num>
  <w:num w:numId="102">
    <w:abstractNumId w:val="72"/>
  </w:num>
  <w:num w:numId="105">
    <w:abstractNumId w:val="66"/>
  </w:num>
  <w:num w:numId="109">
    <w:abstractNumId w:val="60"/>
  </w:num>
  <w:num w:numId="111">
    <w:abstractNumId w:val="54"/>
  </w:num>
  <w:num w:numId="113">
    <w:abstractNumId w:val="48"/>
  </w:num>
  <w:num w:numId="115">
    <w:abstractNumId w:val="42"/>
  </w:num>
  <w:num w:numId="118">
    <w:abstractNumId w:val="36"/>
  </w:num>
  <w:num w:numId="121">
    <w:abstractNumId w:val="30"/>
  </w:num>
  <w:num w:numId="123">
    <w:abstractNumId w:val="24"/>
  </w:num>
  <w:num w:numId="128">
    <w:abstractNumId w:val="18"/>
  </w:num>
  <w:num w:numId="131">
    <w:abstractNumId w:val="12"/>
  </w:num>
  <w:num w:numId="133">
    <w:abstractNumId w:val="6"/>
  </w:num>
  <w:num w:numId="13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visuresolutions.com/pt/blog/functional-requirements/" Id="docRId3" Type="http://schemas.openxmlformats.org/officeDocument/2006/relationships/hyperlink" /><Relationship Target="numbering.xml" Id="docRId7" Type="http://schemas.openxmlformats.org/officeDocument/2006/relationships/numbering" /><Relationship TargetMode="External" Target="https://books.google.com.br/books?hl=pt-BR&amp;lr=lang_pt&amp;id=_xv1frKVlp8C&amp;oi=fnd&amp;pg=PR27&amp;dq=php&amp;ots=fzTo4UmaNI&amp;sig=sN91aeBtkw7HJCBcGuqR8s6UhJE#v=onepage&amp;q&amp;f=false" Id="docRId0" Type="http://schemas.openxmlformats.org/officeDocument/2006/relationships/hyperlink" /><Relationship Target="media/image0.wmf" Id="docRId2" Type="http://schemas.openxmlformats.org/officeDocument/2006/relationships/image" /><Relationship TargetMode="External" Target="https://www.mestresdaweb.com.br/tecnologias/requisitos-funcionais-e-nao-funcionais-o-que-sao" Id="docRId4" Type="http://schemas.openxmlformats.org/officeDocument/2006/relationships/hyperlink" /><Relationship Target="media/image1.wmf" Id="docRId6" Type="http://schemas.openxmlformats.org/officeDocument/2006/relationships/image" /><Relationship Target="styles.xml" Id="docRId8" Type="http://schemas.openxmlformats.org/officeDocument/2006/relationships/styles" /><Relationship Target="embeddings/oleObject0.bin" Id="docRId1" Type="http://schemas.openxmlformats.org/officeDocument/2006/relationships/oleObject" /><Relationship Target="embeddings/oleObject1.bin" Id="docRId5" Type="http://schemas.openxmlformats.org/officeDocument/2006/relationships/oleObject" /></Relationships>
</file>